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8B940" w14:textId="78C82566" w:rsidR="00BE2190" w:rsidRPr="00BE2190" w:rsidRDefault="00B60344" w:rsidP="00BE2190">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Exploring the Timescales that Storms Do Geomorphic Work </w:t>
      </w:r>
      <w:r w:rsidR="00BE2190">
        <w:rPr>
          <w:rFonts w:ascii="Times New Roman" w:hAnsi="Times New Roman" w:cs="Times New Roman"/>
          <w:b/>
          <w:bCs/>
          <w:sz w:val="24"/>
          <w:szCs w:val="24"/>
        </w:rPr>
        <w:t>in Last Chance Canyon, New Mexico</w:t>
      </w:r>
    </w:p>
    <w:p w14:paraId="550F2C35" w14:textId="28EA0BF0" w:rsidR="00D1214E" w:rsidRDefault="00BE2190" w:rsidP="00D1214E">
      <w:pPr>
        <w:spacing w:after="160" w:line="240" w:lineRule="auto"/>
        <w:rPr>
          <w:rFonts w:ascii="Times New Roman" w:hAnsi="Times New Roman" w:cs="Times New Roman"/>
          <w:bCs/>
          <w:sz w:val="24"/>
          <w:szCs w:val="24"/>
          <w:lang w:eastAsia="zh-CN"/>
        </w:rPr>
      </w:pPr>
      <w:r>
        <w:rPr>
          <w:rFonts w:ascii="Times New Roman" w:hAnsi="Times New Roman" w:cs="Times New Roman"/>
          <w:b/>
          <w:sz w:val="24"/>
          <w:szCs w:val="24"/>
          <w:lang w:eastAsia="zh-CN"/>
        </w:rPr>
        <w:t>ABSTRACT</w:t>
      </w:r>
    </w:p>
    <w:p w14:paraId="0DA840E1" w14:textId="64BF8286" w:rsidR="00D1214E" w:rsidRPr="009F672C" w:rsidRDefault="00D1214E" w:rsidP="00323181">
      <w:pPr>
        <w:spacing w:after="160" w:line="240" w:lineRule="auto"/>
        <w:ind w:firstLine="720"/>
        <w:rPr>
          <w:rFonts w:ascii="Times New Roman" w:hAnsi="Times New Roman" w:cs="Times New Roman"/>
          <w:sz w:val="24"/>
          <w:szCs w:val="24"/>
        </w:rPr>
      </w:pPr>
      <w:r>
        <w:rPr>
          <w:rFonts w:ascii="Times New Roman" w:hAnsi="Times New Roman" w:cs="Times New Roman"/>
          <w:bCs/>
          <w:sz w:val="24"/>
          <w:szCs w:val="24"/>
          <w:lang w:eastAsia="zh-CN"/>
        </w:rPr>
        <w:t xml:space="preserve">Here, </w:t>
      </w:r>
      <w:r w:rsidRPr="009F672C">
        <w:rPr>
          <w:rFonts w:ascii="Times New Roman" w:hAnsi="Times New Roman" w:cs="Times New Roman"/>
          <w:sz w:val="24"/>
          <w:szCs w:val="24"/>
          <w:lang w:eastAsia="zh-CN"/>
        </w:rPr>
        <w:t>we investigate</w:t>
      </w:r>
      <w:r w:rsidRPr="009F672C">
        <w:rPr>
          <w:rFonts w:ascii="Times New Roman" w:hAnsi="Times New Roman" w:cs="Times New Roman"/>
          <w:sz w:val="24"/>
          <w:szCs w:val="24"/>
        </w:rPr>
        <w:t xml:space="preserve"> how discrete storm events influence sediment flux, </w:t>
      </w:r>
      <w:r w:rsidR="003F7913">
        <w:rPr>
          <w:rFonts w:ascii="Times New Roman" w:hAnsi="Times New Roman" w:cs="Times New Roman"/>
          <w:sz w:val="24"/>
          <w:szCs w:val="24"/>
        </w:rPr>
        <w:t xml:space="preserve">grain </w:t>
      </w:r>
      <w:r w:rsidRPr="009F672C">
        <w:rPr>
          <w:rFonts w:ascii="Times New Roman" w:hAnsi="Times New Roman" w:cs="Times New Roman"/>
          <w:sz w:val="24"/>
          <w:szCs w:val="24"/>
        </w:rPr>
        <w:t xml:space="preserve">size distributions, and </w:t>
      </w:r>
      <w:r w:rsidR="003F7913">
        <w:rPr>
          <w:rFonts w:ascii="Times New Roman" w:hAnsi="Times New Roman" w:cs="Times New Roman"/>
          <w:sz w:val="24"/>
          <w:szCs w:val="24"/>
        </w:rPr>
        <w:t xml:space="preserve">alluvial </w:t>
      </w:r>
      <w:r w:rsidRPr="009F672C">
        <w:rPr>
          <w:rFonts w:ascii="Times New Roman" w:hAnsi="Times New Roman" w:cs="Times New Roman"/>
          <w:sz w:val="24"/>
          <w:szCs w:val="24"/>
        </w:rPr>
        <w:t>residence time</w:t>
      </w:r>
      <w:r w:rsidR="003F7913">
        <w:rPr>
          <w:rFonts w:ascii="Times New Roman" w:hAnsi="Times New Roman" w:cs="Times New Roman"/>
          <w:sz w:val="24"/>
          <w:szCs w:val="24"/>
        </w:rPr>
        <w:t>s</w:t>
      </w:r>
      <w:r w:rsidRPr="009F672C">
        <w:rPr>
          <w:rFonts w:ascii="Times New Roman" w:hAnsi="Times New Roman" w:cs="Times New Roman"/>
          <w:sz w:val="24"/>
          <w:szCs w:val="24"/>
        </w:rPr>
        <w:t xml:space="preserve"> in </w:t>
      </w:r>
      <w:r w:rsidR="004E73BC">
        <w:rPr>
          <w:rFonts w:ascii="Times New Roman" w:hAnsi="Times New Roman" w:cs="Times New Roman"/>
          <w:sz w:val="24"/>
          <w:szCs w:val="24"/>
        </w:rPr>
        <w:t xml:space="preserve">two </w:t>
      </w:r>
      <w:r w:rsidRPr="009F672C">
        <w:rPr>
          <w:rFonts w:ascii="Times New Roman" w:hAnsi="Times New Roman" w:cs="Times New Roman"/>
          <w:sz w:val="24"/>
          <w:szCs w:val="24"/>
        </w:rPr>
        <w:t>first and second order streams in Last Chance canyon</w:t>
      </w:r>
      <w:r w:rsidR="004E73BC">
        <w:rPr>
          <w:rFonts w:ascii="Times New Roman" w:hAnsi="Times New Roman" w:cs="Times New Roman"/>
          <w:sz w:val="24"/>
          <w:szCs w:val="24"/>
        </w:rPr>
        <w:t>, New Mexico, USA</w:t>
      </w:r>
      <w:r w:rsidRPr="009F672C">
        <w:rPr>
          <w:rFonts w:ascii="Times New Roman" w:hAnsi="Times New Roman" w:cs="Times New Roman"/>
          <w:sz w:val="24"/>
          <w:szCs w:val="24"/>
        </w:rPr>
        <w:t>.</w:t>
      </w:r>
      <w:r w:rsidRPr="009F672C">
        <w:rPr>
          <w:rFonts w:ascii="Times New Roman" w:hAnsi="Times New Roman" w:cs="Times New Roman"/>
          <w:sz w:val="24"/>
          <w:szCs w:val="24"/>
          <w:lang w:eastAsia="zh-CN"/>
        </w:rPr>
        <w:t xml:space="preserve"> Many studies assume that sediment flux out of erosional landscapes is constant, however, in ephemeral desert stream channels this assumption is likely invalid</w:t>
      </w:r>
      <w:r>
        <w:rPr>
          <w:rFonts w:ascii="Times New Roman" w:hAnsi="Times New Roman" w:cs="Times New Roman"/>
          <w:sz w:val="24"/>
          <w:szCs w:val="24"/>
          <w:lang w:eastAsia="zh-CN"/>
        </w:rPr>
        <w:t xml:space="preserve">. </w:t>
      </w:r>
      <w:r w:rsidRPr="009F672C">
        <w:rPr>
          <w:rFonts w:ascii="Times New Roman" w:hAnsi="Times New Roman" w:cs="Times New Roman"/>
          <w:sz w:val="24"/>
          <w:szCs w:val="24"/>
          <w:lang w:eastAsia="zh-CN"/>
        </w:rPr>
        <w:t xml:space="preserve">In this study, we identify the storm properties necessary to overcome grain motion thresholds and transport differently sized sediment. To accomplish this, </w:t>
      </w:r>
      <w:r w:rsidR="00323181">
        <w:rPr>
          <w:rFonts w:ascii="Times New Roman" w:hAnsi="Times New Roman" w:cs="Times New Roman"/>
          <w:sz w:val="24"/>
          <w:szCs w:val="24"/>
        </w:rPr>
        <w:t>we</w:t>
      </w:r>
      <w:r w:rsidRPr="009F672C">
        <w:rPr>
          <w:rFonts w:ascii="Times New Roman" w:hAnsi="Times New Roman" w:cs="Times New Roman"/>
          <w:sz w:val="24"/>
          <w:szCs w:val="24"/>
        </w:rPr>
        <w:t xml:space="preserve"> use</w:t>
      </w:r>
      <w:r w:rsidR="00EB3133">
        <w:rPr>
          <w:rFonts w:ascii="Times New Roman" w:hAnsi="Times New Roman" w:cs="Times New Roman"/>
          <w:sz w:val="24"/>
          <w:szCs w:val="24"/>
        </w:rPr>
        <w:t>d</w:t>
      </w:r>
      <w:r w:rsidRPr="009F672C">
        <w:rPr>
          <w:rFonts w:ascii="Times New Roman" w:hAnsi="Times New Roman" w:cs="Times New Roman"/>
          <w:sz w:val="24"/>
          <w:szCs w:val="24"/>
        </w:rPr>
        <w:t xml:space="preserve"> </w:t>
      </w:r>
      <w:r w:rsidR="004E73BC">
        <w:rPr>
          <w:rFonts w:ascii="Times New Roman" w:hAnsi="Times New Roman" w:cs="Times New Roman"/>
          <w:sz w:val="24"/>
          <w:szCs w:val="24"/>
        </w:rPr>
        <w:t xml:space="preserve">a updated </w:t>
      </w:r>
      <w:proofErr w:type="spellStart"/>
      <w:r w:rsidRPr="009F672C">
        <w:rPr>
          <w:rFonts w:ascii="Times New Roman" w:hAnsi="Times New Roman" w:cs="Times New Roman"/>
          <w:sz w:val="24"/>
          <w:szCs w:val="24"/>
        </w:rPr>
        <w:t>OverlandFlow</w:t>
      </w:r>
      <w:proofErr w:type="spellEnd"/>
      <w:r w:rsidRPr="009F672C">
        <w:rPr>
          <w:rFonts w:ascii="Times New Roman" w:hAnsi="Times New Roman" w:cs="Times New Roman"/>
          <w:sz w:val="24"/>
          <w:szCs w:val="24"/>
        </w:rPr>
        <w:t xml:space="preserve"> model </w:t>
      </w:r>
      <w:r w:rsidRPr="009F672C">
        <w:rPr>
          <w:rFonts w:ascii="Times New Roman" w:hAnsi="Times New Roman" w:cs="Times New Roman"/>
          <w:sz w:val="24"/>
          <w:szCs w:val="24"/>
        </w:rPr>
        <w:fldChar w:fldCharType="begin"/>
      </w:r>
      <w:r w:rsidRPr="009F672C">
        <w:rPr>
          <w:rFonts w:ascii="Times New Roman" w:hAnsi="Times New Roman" w:cs="Times New Roman"/>
          <w:sz w:val="24"/>
          <w:szCs w:val="24"/>
        </w:rPr>
        <w:instrText xml:space="preserve"> ADDIN EN.CITE &lt;EndNote&gt;&lt;Cite&gt;&lt;Author&gt;Tucker&lt;/Author&gt;&lt;Year&gt;2001&lt;/Year&gt;&lt;RecNum&gt;13&lt;/RecNum&gt;&lt;DisplayText&gt;(Tucker et al., 2001)&lt;/DisplayText&gt;&lt;record&gt;&lt;rec-number&gt;13&lt;/rec-number&gt;&lt;foreign-keys&gt;&lt;key app="EN" db-id="spe5rfz9ks9fs9eeex6parp1ve5faa0efdfx"&gt;13&lt;/key&gt;&lt;/foreign-keys&gt;&lt;ref-type name="Book Section"&gt;5&lt;/ref-type&gt;&lt;contributors&gt;&lt;authors&gt;&lt;author&gt;Tucker, Gregory&lt;/author&gt;&lt;author&gt;Lancaster, Stephen&lt;/author&gt;&lt;author&gt;Gasparini, Nicole&lt;/author&gt;&lt;author&gt;Bras, Rafael&lt;/author&gt;&lt;/authors&gt;&lt;/contributors&gt;&lt;titles&gt;&lt;title&gt;The channel-hillslope integrated landscape development model (CHILD)&lt;/title&gt;&lt;secondary-title&gt;Landscape erosion and evolution modeling&lt;/secondary-title&gt;&lt;/titles&gt;&lt;pages&gt;349-388&lt;/pages&gt;&lt;dates&gt;&lt;year&gt;2001&lt;/year&gt;&lt;/dates&gt;&lt;publisher&gt;Springer&lt;/publisher&gt;&lt;isbn&gt;1461351391&lt;/isbn&gt;&lt;urls&gt;&lt;/urls&gt;&lt;/record&gt;&lt;/Cite&gt;&lt;/EndNote&gt;</w:instrText>
      </w:r>
      <w:r w:rsidRPr="009F672C">
        <w:rPr>
          <w:rFonts w:ascii="Times New Roman" w:hAnsi="Times New Roman" w:cs="Times New Roman"/>
          <w:sz w:val="24"/>
          <w:szCs w:val="24"/>
        </w:rPr>
        <w:fldChar w:fldCharType="separate"/>
      </w:r>
      <w:r w:rsidRPr="009F672C">
        <w:rPr>
          <w:rFonts w:ascii="Times New Roman" w:hAnsi="Times New Roman" w:cs="Times New Roman"/>
          <w:noProof/>
          <w:sz w:val="24"/>
          <w:szCs w:val="24"/>
        </w:rPr>
        <w:t>(Adams</w:t>
      </w:r>
      <w:hyperlink w:anchor="_ENREF_30" w:tooltip="Tucker, 2001 #13" w:history="1">
        <w:r w:rsidRPr="009F672C">
          <w:rPr>
            <w:rFonts w:ascii="Times New Roman" w:hAnsi="Times New Roman" w:cs="Times New Roman"/>
            <w:noProof/>
            <w:sz w:val="24"/>
            <w:szCs w:val="24"/>
          </w:rPr>
          <w:t xml:space="preserve"> et al., 2001</w:t>
        </w:r>
      </w:hyperlink>
      <w:r w:rsidRPr="009F672C">
        <w:rPr>
          <w:rFonts w:ascii="Times New Roman" w:hAnsi="Times New Roman" w:cs="Times New Roman"/>
          <w:noProof/>
          <w:sz w:val="24"/>
          <w:szCs w:val="24"/>
        </w:rPr>
        <w:t>)</w:t>
      </w:r>
      <w:r w:rsidRPr="009F672C">
        <w:rPr>
          <w:rFonts w:ascii="Times New Roman" w:hAnsi="Times New Roman" w:cs="Times New Roman"/>
          <w:sz w:val="24"/>
          <w:szCs w:val="24"/>
        </w:rPr>
        <w:fldChar w:fldCharType="end"/>
      </w:r>
      <w:r w:rsidRPr="009F672C">
        <w:rPr>
          <w:rFonts w:ascii="Times New Roman" w:hAnsi="Times New Roman" w:cs="Times New Roman"/>
          <w:sz w:val="24"/>
          <w:szCs w:val="24"/>
          <w:lang w:eastAsia="zh-CN"/>
        </w:rPr>
        <w:t xml:space="preserve"> </w:t>
      </w:r>
      <w:r w:rsidR="008825FD">
        <w:rPr>
          <w:rFonts w:ascii="Times New Roman" w:hAnsi="Times New Roman" w:cs="Times New Roman"/>
          <w:sz w:val="24"/>
          <w:szCs w:val="24"/>
          <w:lang w:eastAsia="zh-CN"/>
        </w:rPr>
        <w:t xml:space="preserve">, from the </w:t>
      </w:r>
      <w:proofErr w:type="spellStart"/>
      <w:r w:rsidR="008825FD">
        <w:rPr>
          <w:rFonts w:ascii="Times New Roman" w:hAnsi="Times New Roman" w:cs="Times New Roman"/>
          <w:sz w:val="24"/>
          <w:szCs w:val="24"/>
          <w:lang w:eastAsia="zh-CN"/>
        </w:rPr>
        <w:t>LandLab</w:t>
      </w:r>
      <w:proofErr w:type="spellEnd"/>
      <w:r w:rsidR="008825FD">
        <w:rPr>
          <w:rFonts w:ascii="Times New Roman" w:hAnsi="Times New Roman" w:cs="Times New Roman"/>
          <w:sz w:val="24"/>
          <w:szCs w:val="24"/>
          <w:lang w:eastAsia="zh-CN"/>
        </w:rPr>
        <w:t xml:space="preserve"> library, </w:t>
      </w:r>
      <w:r w:rsidR="00323181">
        <w:rPr>
          <w:rFonts w:ascii="Times New Roman" w:hAnsi="Times New Roman" w:cs="Times New Roman"/>
          <w:sz w:val="24"/>
          <w:szCs w:val="24"/>
        </w:rPr>
        <w:t>which routs water from storms across a landscape</w:t>
      </w:r>
      <w:r w:rsidRPr="009F672C">
        <w:rPr>
          <w:rFonts w:ascii="Times New Roman" w:hAnsi="Times New Roman" w:cs="Times New Roman"/>
          <w:sz w:val="24"/>
          <w:szCs w:val="24"/>
          <w:lang w:eastAsia="zh-CN"/>
        </w:rPr>
        <w:t xml:space="preserve">. </w:t>
      </w:r>
      <w:r w:rsidR="00323181">
        <w:rPr>
          <w:rFonts w:ascii="Times New Roman" w:hAnsi="Times New Roman" w:cs="Times New Roman"/>
          <w:sz w:val="24"/>
          <w:szCs w:val="24"/>
          <w:lang w:eastAsia="zh-CN"/>
        </w:rPr>
        <w:t>W</w:t>
      </w:r>
      <w:r w:rsidR="00323181" w:rsidRPr="009F672C">
        <w:rPr>
          <w:rFonts w:ascii="Times New Roman" w:hAnsi="Times New Roman" w:cs="Times New Roman"/>
          <w:sz w:val="24"/>
          <w:szCs w:val="24"/>
          <w:lang w:eastAsia="zh-CN"/>
        </w:rPr>
        <w:t xml:space="preserve">e </w:t>
      </w:r>
      <w:r w:rsidR="00323181">
        <w:rPr>
          <w:rFonts w:ascii="Times New Roman" w:hAnsi="Times New Roman" w:cs="Times New Roman"/>
          <w:sz w:val="24"/>
          <w:szCs w:val="24"/>
        </w:rPr>
        <w:t>couple</w:t>
      </w:r>
      <w:r w:rsidR="00EB3133">
        <w:rPr>
          <w:rFonts w:ascii="Times New Roman" w:hAnsi="Times New Roman" w:cs="Times New Roman"/>
          <w:sz w:val="24"/>
          <w:szCs w:val="24"/>
        </w:rPr>
        <w:t>d</w:t>
      </w:r>
      <w:r w:rsidR="00323181">
        <w:rPr>
          <w:rFonts w:ascii="Times New Roman" w:hAnsi="Times New Roman" w:cs="Times New Roman"/>
          <w:sz w:val="24"/>
          <w:szCs w:val="24"/>
        </w:rPr>
        <w:t xml:space="preserve"> </w:t>
      </w:r>
      <w:proofErr w:type="spellStart"/>
      <w:r w:rsidR="00323181">
        <w:rPr>
          <w:rFonts w:ascii="Times New Roman" w:hAnsi="Times New Roman" w:cs="Times New Roman"/>
          <w:sz w:val="24"/>
          <w:szCs w:val="24"/>
        </w:rPr>
        <w:t>OverlandFlow</w:t>
      </w:r>
      <w:proofErr w:type="spellEnd"/>
      <w:r w:rsidR="00323181">
        <w:rPr>
          <w:rFonts w:ascii="Times New Roman" w:hAnsi="Times New Roman" w:cs="Times New Roman"/>
          <w:sz w:val="24"/>
          <w:szCs w:val="24"/>
        </w:rPr>
        <w:t xml:space="preserve"> to </w:t>
      </w:r>
      <w:proofErr w:type="spellStart"/>
      <w:r w:rsidR="00323181">
        <w:rPr>
          <w:rFonts w:ascii="Times New Roman" w:hAnsi="Times New Roman" w:cs="Times New Roman"/>
          <w:sz w:val="24"/>
          <w:szCs w:val="24"/>
        </w:rPr>
        <w:t>RiverBedDynamics</w:t>
      </w:r>
      <w:proofErr w:type="spellEnd"/>
      <w:r w:rsidR="00323181">
        <w:rPr>
          <w:rFonts w:ascii="Times New Roman" w:hAnsi="Times New Roman" w:cs="Times New Roman"/>
          <w:sz w:val="24"/>
          <w:szCs w:val="24"/>
        </w:rPr>
        <w:t xml:space="preserve">, which uses water velocity and discharge to determine if </w:t>
      </w:r>
      <w:r w:rsidR="008825FD">
        <w:rPr>
          <w:rFonts w:ascii="Times New Roman" w:hAnsi="Times New Roman" w:cs="Times New Roman"/>
          <w:sz w:val="24"/>
          <w:szCs w:val="24"/>
        </w:rPr>
        <w:t>sediment of certain sizes can</w:t>
      </w:r>
      <w:r w:rsidR="00323181" w:rsidRPr="009F672C">
        <w:rPr>
          <w:rFonts w:ascii="Times New Roman" w:hAnsi="Times New Roman" w:cs="Times New Roman"/>
          <w:sz w:val="24"/>
          <w:szCs w:val="24"/>
        </w:rPr>
        <w:t xml:space="preserve"> be mobilized. </w:t>
      </w:r>
      <w:r w:rsidRPr="009F672C">
        <w:rPr>
          <w:rFonts w:ascii="Times New Roman" w:hAnsi="Times New Roman" w:cs="Times New Roman"/>
          <w:sz w:val="24"/>
          <w:szCs w:val="24"/>
        </w:rPr>
        <w:t>We use</w:t>
      </w:r>
      <w:r w:rsidR="004E73BC">
        <w:rPr>
          <w:rFonts w:ascii="Times New Roman" w:hAnsi="Times New Roman" w:cs="Times New Roman"/>
          <w:sz w:val="24"/>
          <w:szCs w:val="24"/>
        </w:rPr>
        <w:t>d</w:t>
      </w:r>
      <w:r w:rsidRPr="009F672C">
        <w:rPr>
          <w:rFonts w:ascii="Times New Roman" w:hAnsi="Times New Roman" w:cs="Times New Roman"/>
          <w:sz w:val="24"/>
          <w:szCs w:val="24"/>
        </w:rPr>
        <w:t xml:space="preserve"> </w:t>
      </w:r>
      <w:r w:rsidR="004E73BC">
        <w:rPr>
          <w:rFonts w:ascii="Times New Roman" w:hAnsi="Times New Roman" w:cs="Times New Roman"/>
          <w:sz w:val="24"/>
          <w:szCs w:val="24"/>
        </w:rPr>
        <w:t>precipitation</w:t>
      </w:r>
      <w:r w:rsidRPr="009F672C">
        <w:rPr>
          <w:rFonts w:ascii="Times New Roman" w:hAnsi="Times New Roman" w:cs="Times New Roman"/>
          <w:sz w:val="24"/>
          <w:szCs w:val="24"/>
        </w:rPr>
        <w:t xml:space="preserve"> data</w:t>
      </w:r>
      <w:r w:rsidR="004E73BC">
        <w:rPr>
          <w:rFonts w:ascii="Times New Roman" w:hAnsi="Times New Roman" w:cs="Times New Roman"/>
          <w:sz w:val="24"/>
          <w:szCs w:val="24"/>
        </w:rPr>
        <w:t xml:space="preserve"> (</w:t>
      </w:r>
      <w:r w:rsidR="008825FD">
        <w:rPr>
          <w:rFonts w:ascii="Times New Roman" w:hAnsi="Times New Roman" w:cs="Times New Roman"/>
          <w:sz w:val="24"/>
          <w:szCs w:val="24"/>
        </w:rPr>
        <w:t>NOAA</w:t>
      </w:r>
      <w:r w:rsidR="004E73BC">
        <w:rPr>
          <w:rFonts w:ascii="Times New Roman" w:hAnsi="Times New Roman" w:cs="Times New Roman"/>
          <w:sz w:val="24"/>
          <w:szCs w:val="24"/>
        </w:rPr>
        <w:t>)</w:t>
      </w:r>
      <w:r w:rsidRPr="009F672C">
        <w:rPr>
          <w:rFonts w:ascii="Times New Roman" w:hAnsi="Times New Roman" w:cs="Times New Roman"/>
          <w:sz w:val="24"/>
          <w:szCs w:val="24"/>
        </w:rPr>
        <w:t xml:space="preserve"> to reconstruct realistic storm </w:t>
      </w:r>
      <w:r w:rsidR="009509AD">
        <w:rPr>
          <w:rFonts w:ascii="Times New Roman" w:hAnsi="Times New Roman" w:cs="Times New Roman"/>
          <w:sz w:val="24"/>
          <w:szCs w:val="24"/>
        </w:rPr>
        <w:t>durations and intensities</w:t>
      </w:r>
      <w:r w:rsidRPr="009F672C">
        <w:rPr>
          <w:rFonts w:ascii="Times New Roman" w:hAnsi="Times New Roman" w:cs="Times New Roman"/>
          <w:sz w:val="24"/>
          <w:szCs w:val="24"/>
        </w:rPr>
        <w:t xml:space="preserve"> for Last Chance canyon. </w:t>
      </w:r>
      <w:bookmarkStart w:id="0" w:name="_Hlk115248200"/>
      <w:r w:rsidRPr="009F672C">
        <w:rPr>
          <w:rFonts w:ascii="Times New Roman" w:hAnsi="Times New Roman" w:cs="Times New Roman"/>
          <w:sz w:val="24"/>
          <w:szCs w:val="24"/>
        </w:rPr>
        <w:t>We use</w:t>
      </w:r>
      <w:r w:rsidR="004E73BC">
        <w:rPr>
          <w:rFonts w:ascii="Times New Roman" w:hAnsi="Times New Roman" w:cs="Times New Roman"/>
          <w:sz w:val="24"/>
          <w:szCs w:val="24"/>
        </w:rPr>
        <w:t>d</w:t>
      </w:r>
      <w:r w:rsidRPr="009F672C">
        <w:rPr>
          <w:rFonts w:ascii="Times New Roman" w:hAnsi="Times New Roman" w:cs="Times New Roman"/>
          <w:sz w:val="24"/>
          <w:szCs w:val="24"/>
        </w:rPr>
        <w:t xml:space="preserve"> drone photos </w:t>
      </w:r>
      <w:r w:rsidR="004E73BC">
        <w:rPr>
          <w:rFonts w:ascii="Times New Roman" w:hAnsi="Times New Roman" w:cs="Times New Roman"/>
          <w:sz w:val="24"/>
          <w:szCs w:val="24"/>
        </w:rPr>
        <w:t>to construct</w:t>
      </w:r>
      <w:r w:rsidRPr="009F672C">
        <w:rPr>
          <w:rFonts w:ascii="Times New Roman" w:hAnsi="Times New Roman" w:cs="Times New Roman"/>
          <w:sz w:val="24"/>
          <w:szCs w:val="24"/>
        </w:rPr>
        <w:t xml:space="preserve"> high resolution DEMs </w:t>
      </w:r>
      <w:r w:rsidR="004E73BC">
        <w:rPr>
          <w:rFonts w:ascii="Times New Roman" w:hAnsi="Times New Roman" w:cs="Times New Roman"/>
          <w:sz w:val="24"/>
          <w:szCs w:val="24"/>
        </w:rPr>
        <w:t xml:space="preserve">and orthomosaics </w:t>
      </w:r>
      <w:r w:rsidRPr="009F672C">
        <w:rPr>
          <w:rFonts w:ascii="Times New Roman" w:hAnsi="Times New Roman" w:cs="Times New Roman"/>
          <w:sz w:val="24"/>
          <w:szCs w:val="24"/>
        </w:rPr>
        <w:t xml:space="preserve">to determine grain size distributions in different channel sections. With these methods, we plan to determine the </w:t>
      </w:r>
      <w:bookmarkEnd w:id="0"/>
      <w:r w:rsidRPr="009F672C">
        <w:rPr>
          <w:rFonts w:ascii="Times New Roman" w:hAnsi="Times New Roman" w:cs="Times New Roman"/>
          <w:sz w:val="24"/>
          <w:szCs w:val="24"/>
        </w:rPr>
        <w:t>1) hydrograph characteristics necessary to remove the differently sized sediment armor, 2) the residence times of the differently sized sediment within channel sections of varying steepness, and 3) if the large</w:t>
      </w:r>
      <w:r w:rsidR="004E73BC">
        <w:rPr>
          <w:rFonts w:ascii="Times New Roman" w:hAnsi="Times New Roman" w:cs="Times New Roman"/>
          <w:sz w:val="24"/>
          <w:szCs w:val="24"/>
        </w:rPr>
        <w:t xml:space="preserve">r </w:t>
      </w:r>
      <w:r w:rsidRPr="009F672C">
        <w:rPr>
          <w:rFonts w:ascii="Times New Roman" w:hAnsi="Times New Roman" w:cs="Times New Roman"/>
          <w:sz w:val="24"/>
          <w:szCs w:val="24"/>
        </w:rPr>
        <w:t>sediment has armored channels at timescales necessary for landscape morphology to be reflective</w:t>
      </w:r>
      <w:r w:rsidR="004E73BC">
        <w:rPr>
          <w:rFonts w:ascii="Times New Roman" w:hAnsi="Times New Roman" w:cs="Times New Roman"/>
          <w:sz w:val="24"/>
          <w:szCs w:val="24"/>
        </w:rPr>
        <w:t xml:space="preserve"> of their presence in the channel</w:t>
      </w:r>
      <w:r w:rsidRPr="009F672C">
        <w:rPr>
          <w:rFonts w:ascii="Times New Roman" w:hAnsi="Times New Roman" w:cs="Times New Roman"/>
          <w:sz w:val="24"/>
          <w:szCs w:val="24"/>
        </w:rPr>
        <w:t xml:space="preserve">. </w:t>
      </w:r>
      <w:bookmarkStart w:id="1" w:name="_Hlk115248894"/>
      <w:r w:rsidRPr="009F672C">
        <w:rPr>
          <w:rFonts w:ascii="Times New Roman" w:hAnsi="Times New Roman" w:cs="Times New Roman"/>
          <w:sz w:val="24"/>
          <w:szCs w:val="24"/>
          <w:lang w:eastAsia="zh-CN"/>
        </w:rPr>
        <w:t xml:space="preserve">We hypothesize that </w:t>
      </w:r>
      <w:r w:rsidRPr="009F672C">
        <w:rPr>
          <w:rFonts w:ascii="Times New Roman" w:hAnsi="Times New Roman" w:cs="Times New Roman"/>
          <w:sz w:val="24"/>
          <w:szCs w:val="24"/>
        </w:rPr>
        <w:t xml:space="preserve">only very </w:t>
      </w:r>
      <w:r w:rsidR="004E73BC">
        <w:rPr>
          <w:rFonts w:ascii="Times New Roman" w:hAnsi="Times New Roman" w:cs="Times New Roman"/>
          <w:sz w:val="24"/>
          <w:szCs w:val="24"/>
        </w:rPr>
        <w:t>intense</w:t>
      </w:r>
      <w:r w:rsidRPr="009F672C">
        <w:rPr>
          <w:rFonts w:ascii="Times New Roman" w:hAnsi="Times New Roman" w:cs="Times New Roman"/>
          <w:sz w:val="24"/>
          <w:szCs w:val="24"/>
        </w:rPr>
        <w:t xml:space="preserve"> storms will ‘do geomorphic work’ by removing larger grains from the steep dolomitic channel section, while smaller storms will be able to carry off smaller sandstone sediment from the shallow channel section</w:t>
      </w:r>
      <w:r w:rsidRPr="009F672C">
        <w:rPr>
          <w:rFonts w:ascii="Times New Roman" w:hAnsi="Times New Roman" w:cs="Times New Roman"/>
          <w:sz w:val="24"/>
          <w:szCs w:val="24"/>
          <w:lang w:eastAsia="zh-CN"/>
        </w:rPr>
        <w:t xml:space="preserve">. We further hypothesize that the large sediment armors bedrock at timescales necessary for stream channel morphology to reflect their presence. This study will help to </w:t>
      </w:r>
      <w:r w:rsidRPr="009F672C">
        <w:rPr>
          <w:rFonts w:ascii="Times New Roman" w:hAnsi="Times New Roman" w:cs="Times New Roman"/>
          <w:sz w:val="24"/>
          <w:szCs w:val="24"/>
        </w:rPr>
        <w:t>constrain the imprint storms have on landscape morphology and elucidate geomorphic processes between shorter time scales and timescales necessary for the landscape to adjust.</w:t>
      </w:r>
    </w:p>
    <w:bookmarkEnd w:id="1"/>
    <w:p w14:paraId="0329FABD" w14:textId="0613BFC0" w:rsidR="00D1214E" w:rsidRPr="009F672C" w:rsidRDefault="00F145D2" w:rsidP="00D1214E">
      <w:pPr>
        <w:spacing w:after="0" w:line="240" w:lineRule="auto"/>
        <w:contextualSpacing/>
        <w:jc w:val="both"/>
        <w:rPr>
          <w:rFonts w:ascii="Times New Roman" w:hAnsi="Times New Roman" w:cs="Times New Roman"/>
          <w:b/>
          <w:sz w:val="24"/>
          <w:szCs w:val="24"/>
          <w:lang w:eastAsia="zh-CN"/>
        </w:rPr>
      </w:pPr>
      <w:r>
        <w:rPr>
          <w:rFonts w:ascii="Times New Roman" w:hAnsi="Times New Roman" w:cs="Times New Roman"/>
          <w:b/>
          <w:sz w:val="24"/>
          <w:szCs w:val="24"/>
          <w:lang w:eastAsia="zh-CN"/>
        </w:rPr>
        <w:t>INTRODUCTION</w:t>
      </w:r>
    </w:p>
    <w:p w14:paraId="7C84CBEB" w14:textId="7C7AE4E9" w:rsidR="00D1214E" w:rsidRPr="00280095" w:rsidRDefault="00D1214E" w:rsidP="00D1214E">
      <w:pPr>
        <w:spacing w:after="0" w:line="240" w:lineRule="auto"/>
        <w:ind w:firstLine="420"/>
        <w:jc w:val="both"/>
        <w:outlineLvl w:val="0"/>
        <w:rPr>
          <w:rFonts w:ascii="Times New Roman" w:hAnsi="Times New Roman" w:cs="Times New Roman"/>
          <w:bCs/>
          <w:color w:val="FF0000"/>
          <w:sz w:val="24"/>
          <w:szCs w:val="24"/>
          <w:lang w:eastAsia="zh-CN"/>
        </w:rPr>
      </w:pPr>
      <w:r w:rsidRPr="00280095">
        <w:rPr>
          <w:rFonts w:ascii="Times New Roman" w:eastAsia="SimSun" w:hAnsi="Times New Roman" w:cs="Times New Roman"/>
          <w:bCs/>
          <w:color w:val="FF0000"/>
          <w:sz w:val="24"/>
          <w:szCs w:val="24"/>
          <w:lang w:eastAsia="zh-CN"/>
        </w:rPr>
        <w:t xml:space="preserve">The topographic signal from variance in bedrock properties can be blurred, removed, or exaggerated by the presence of sediment armor </w:t>
      </w:r>
      <w:r w:rsidRPr="00280095">
        <w:rPr>
          <w:rFonts w:ascii="Times New Roman" w:hAnsi="Times New Roman" w:cs="Times New Roman"/>
          <w:bCs/>
          <w:color w:val="FF0000"/>
          <w:sz w:val="24"/>
          <w:szCs w:val="24"/>
          <w:lang w:eastAsia="zh-CN"/>
        </w:rPr>
        <w:t>(Duval et al., 2004; Johnson et al., 2009; Finnegan et al., 2017).</w:t>
      </w:r>
      <w:r w:rsidRPr="00280095">
        <w:rPr>
          <w:rFonts w:ascii="Times New Roman" w:eastAsia="SimSun" w:hAnsi="Times New Roman" w:cs="Times New Roman"/>
          <w:bCs/>
          <w:color w:val="FF0000"/>
          <w:sz w:val="24"/>
          <w:szCs w:val="24"/>
          <w:lang w:eastAsia="zh-CN"/>
        </w:rPr>
        <w:t xml:space="preserve"> Rock properties, specifically bed thickness and discontinuity spacing, has been shown to influence sediment production and grain size </w:t>
      </w:r>
      <w:r w:rsidRPr="00280095">
        <w:rPr>
          <w:rFonts w:ascii="Times New Roman" w:hAnsi="Times New Roman" w:cs="Times New Roman"/>
          <w:bCs/>
          <w:color w:val="FF0000"/>
          <w:sz w:val="24"/>
          <w:szCs w:val="24"/>
          <w:lang w:eastAsia="zh-CN"/>
        </w:rPr>
        <w:t>(</w:t>
      </w:r>
      <w:proofErr w:type="spellStart"/>
      <w:r w:rsidRPr="00280095">
        <w:rPr>
          <w:rFonts w:ascii="Times New Roman" w:hAnsi="Times New Roman" w:cs="Times New Roman"/>
          <w:bCs/>
          <w:color w:val="FF0000"/>
          <w:sz w:val="24"/>
          <w:szCs w:val="24"/>
          <w:lang w:eastAsia="zh-CN"/>
        </w:rPr>
        <w:t>Spotila</w:t>
      </w:r>
      <w:proofErr w:type="spellEnd"/>
      <w:r w:rsidRPr="00280095">
        <w:rPr>
          <w:rFonts w:ascii="Times New Roman" w:hAnsi="Times New Roman" w:cs="Times New Roman"/>
          <w:bCs/>
          <w:color w:val="FF0000"/>
          <w:sz w:val="24"/>
          <w:szCs w:val="24"/>
          <w:lang w:eastAsia="zh-CN"/>
        </w:rPr>
        <w:t xml:space="preserve"> et al., 2015; Keen-</w:t>
      </w:r>
      <w:proofErr w:type="spellStart"/>
      <w:r w:rsidRPr="00280095">
        <w:rPr>
          <w:rFonts w:ascii="Times New Roman" w:hAnsi="Times New Roman" w:cs="Times New Roman"/>
          <w:bCs/>
          <w:color w:val="FF0000"/>
          <w:sz w:val="24"/>
          <w:szCs w:val="24"/>
          <w:lang w:eastAsia="zh-CN"/>
        </w:rPr>
        <w:t>Zeebert</w:t>
      </w:r>
      <w:proofErr w:type="spellEnd"/>
      <w:r w:rsidRPr="00280095">
        <w:rPr>
          <w:rFonts w:ascii="Times New Roman" w:hAnsi="Times New Roman" w:cs="Times New Roman"/>
          <w:bCs/>
          <w:color w:val="FF0000"/>
          <w:sz w:val="24"/>
          <w:szCs w:val="24"/>
          <w:lang w:eastAsia="zh-CN"/>
        </w:rPr>
        <w:t xml:space="preserve"> et al., 2017; </w:t>
      </w:r>
      <w:proofErr w:type="spellStart"/>
      <w:r w:rsidRPr="00280095">
        <w:rPr>
          <w:rFonts w:ascii="Times New Roman" w:hAnsi="Times New Roman" w:cs="Times New Roman"/>
          <w:bCs/>
          <w:color w:val="FF0000"/>
          <w:sz w:val="24"/>
          <w:szCs w:val="24"/>
          <w:lang w:eastAsia="zh-CN"/>
        </w:rPr>
        <w:t>Sklar</w:t>
      </w:r>
      <w:proofErr w:type="spellEnd"/>
      <w:r w:rsidRPr="00280095">
        <w:rPr>
          <w:rFonts w:ascii="Times New Roman" w:hAnsi="Times New Roman" w:cs="Times New Roman"/>
          <w:bCs/>
          <w:color w:val="FF0000"/>
          <w:sz w:val="24"/>
          <w:szCs w:val="24"/>
          <w:lang w:eastAsia="zh-CN"/>
        </w:rPr>
        <w:t xml:space="preserve"> et al., 2017). The presence of larger boulders, sourced from thicker units and bedrock with larger discontinuity spacing, causes stream channels to steepen (Thaler and Covington, 2016; </w:t>
      </w:r>
      <w:proofErr w:type="spellStart"/>
      <w:r w:rsidRPr="00280095">
        <w:rPr>
          <w:rFonts w:ascii="Times New Roman" w:hAnsi="Times New Roman" w:cs="Times New Roman"/>
          <w:bCs/>
          <w:color w:val="FF0000"/>
          <w:sz w:val="24"/>
          <w:szCs w:val="24"/>
          <w:lang w:eastAsia="zh-CN"/>
        </w:rPr>
        <w:t>DiBiase</w:t>
      </w:r>
      <w:proofErr w:type="spellEnd"/>
      <w:r w:rsidRPr="00280095">
        <w:rPr>
          <w:rFonts w:ascii="Times New Roman" w:hAnsi="Times New Roman" w:cs="Times New Roman"/>
          <w:bCs/>
          <w:color w:val="FF0000"/>
          <w:sz w:val="24"/>
          <w:szCs w:val="24"/>
          <w:lang w:eastAsia="zh-CN"/>
        </w:rPr>
        <w:t xml:space="preserve"> et al. 2018). But, </w:t>
      </w:r>
      <w:r w:rsidRPr="00280095">
        <w:rPr>
          <w:rFonts w:ascii="Times New Roman" w:hAnsi="Times New Roman" w:cs="Times New Roman"/>
          <w:color w:val="FF0000"/>
          <w:kern w:val="2"/>
          <w:sz w:val="24"/>
          <w:szCs w:val="24"/>
          <w:lang w:eastAsia="zh-CN"/>
        </w:rPr>
        <w:t xml:space="preserve">to imprint their signal into topography, </w:t>
      </w:r>
      <w:r w:rsidRPr="00280095">
        <w:rPr>
          <w:rFonts w:ascii="Times New Roman" w:eastAsia="SimSun" w:hAnsi="Times New Roman" w:cs="Times New Roman"/>
          <w:bCs/>
          <w:color w:val="FF0000"/>
          <w:sz w:val="24"/>
          <w:szCs w:val="24"/>
          <w:lang w:eastAsia="zh-CN"/>
        </w:rPr>
        <w:t xml:space="preserve">alluvium must effectively armor stream channels for time periods which stretch over many storm events. Because </w:t>
      </w:r>
      <w:r w:rsidRPr="00280095">
        <w:rPr>
          <w:rFonts w:ascii="Times New Roman" w:hAnsi="Times New Roman" w:cs="Times New Roman"/>
          <w:color w:val="FF0000"/>
          <w:kern w:val="2"/>
          <w:sz w:val="24"/>
          <w:szCs w:val="24"/>
          <w:lang w:eastAsia="zh-CN"/>
        </w:rPr>
        <w:t>intense storms are the primary drivers of sediment flux out of stream channels (</w:t>
      </w:r>
      <w:proofErr w:type="spellStart"/>
      <w:r w:rsidRPr="00280095">
        <w:rPr>
          <w:rFonts w:ascii="Times New Roman" w:hAnsi="Times New Roman" w:cs="Times New Roman"/>
          <w:color w:val="FF0000"/>
          <w:kern w:val="2"/>
          <w:sz w:val="24"/>
          <w:szCs w:val="24"/>
          <w:lang w:eastAsia="zh-CN"/>
        </w:rPr>
        <w:t>Schuerch</w:t>
      </w:r>
      <w:proofErr w:type="spellEnd"/>
      <w:r w:rsidRPr="00280095">
        <w:rPr>
          <w:rFonts w:ascii="Times New Roman" w:hAnsi="Times New Roman" w:cs="Times New Roman"/>
          <w:color w:val="FF0000"/>
          <w:kern w:val="2"/>
          <w:sz w:val="24"/>
          <w:szCs w:val="24"/>
          <w:lang w:eastAsia="zh-CN"/>
        </w:rPr>
        <w:t xml:space="preserve"> et al, 2006), residence time of boulders in stream channels depends primarily on the storm hydrograph and on relevant sediment properties like size and competency. </w:t>
      </w:r>
      <w:r w:rsidRPr="00280095">
        <w:rPr>
          <w:rFonts w:ascii="Times New Roman" w:eastAsia="SimSun" w:hAnsi="Times New Roman" w:cs="Times New Roman"/>
          <w:bCs/>
          <w:color w:val="FF0000"/>
          <w:sz w:val="24"/>
          <w:szCs w:val="24"/>
          <w:lang w:eastAsia="zh-CN"/>
        </w:rPr>
        <w:t xml:space="preserve">How large must sediment be to armor channels, withstand mobilization by storms, and remain in streams at timescales necessary for the landscape to reflect their presence? How intense must storms be to do remove large boulders and incise into bedrock? </w:t>
      </w:r>
      <w:r w:rsidRPr="00280095">
        <w:rPr>
          <w:rFonts w:ascii="Times New Roman" w:hAnsi="Times New Roman" w:cs="Times New Roman"/>
          <w:color w:val="FF0000"/>
          <w:kern w:val="2"/>
          <w:sz w:val="24"/>
          <w:szCs w:val="24"/>
          <w:lang w:eastAsia="zh-CN"/>
        </w:rPr>
        <w:t>Without an answer to these questions, attempts to link geomorphic processes across temporal scales will be confounded.</w:t>
      </w:r>
    </w:p>
    <w:p w14:paraId="0D8FFD79" w14:textId="77777777" w:rsidR="00D1214E" w:rsidRPr="009F672C" w:rsidRDefault="00D1214E" w:rsidP="00D1214E">
      <w:pPr>
        <w:spacing w:after="0" w:line="240" w:lineRule="auto"/>
        <w:ind w:firstLine="420"/>
        <w:jc w:val="both"/>
        <w:outlineLvl w:val="0"/>
        <w:rPr>
          <w:rFonts w:ascii="Times New Roman" w:hAnsi="Times New Roman" w:cs="Times New Roman"/>
          <w:kern w:val="2"/>
          <w:sz w:val="24"/>
          <w:szCs w:val="24"/>
          <w:lang w:eastAsia="zh-CN"/>
        </w:rPr>
      </w:pPr>
      <w:r w:rsidRPr="00280095">
        <w:rPr>
          <w:rFonts w:ascii="Times New Roman" w:hAnsi="Times New Roman" w:cs="Times New Roman"/>
          <w:color w:val="FF0000"/>
          <w:kern w:val="2"/>
          <w:sz w:val="24"/>
          <w:szCs w:val="24"/>
          <w:lang w:eastAsia="zh-CN"/>
        </w:rPr>
        <w:t xml:space="preserve">In this study, we explore the relationship between the storm hydrograph and the size of sediment armoring the channel on landscape morphology. More specifically, we ask: (1) how immobile is larger sediment than smaller sediment in last chance canyon? (2) is it possible for </w:t>
      </w:r>
      <w:r w:rsidRPr="00280095">
        <w:rPr>
          <w:rFonts w:ascii="Times New Roman" w:hAnsi="Times New Roman" w:cs="Times New Roman"/>
          <w:color w:val="FF0000"/>
          <w:kern w:val="2"/>
          <w:sz w:val="24"/>
          <w:szCs w:val="24"/>
          <w:lang w:eastAsia="zh-CN"/>
        </w:rPr>
        <w:lastRenderedPageBreak/>
        <w:t xml:space="preserve">storm events to remove these large boulders? And (3) What is the relationship between channels steepness and the residence times of large alluvial armor? To address these questions, we will couple a landscape evolution model which calculates movement of sediment based on shear stress with the overland flow component developed by Jordan Adams and inform our modeled experiments from storm and sediment size data from Last Chance canyon, New Mexico. This study will rectify assumptions about the effect of differently sized sediment on topography from the storm hydrograph to time scales relevant for the landscape to reflect geomorphic processes. Furthermore, I seek to demonstrate that </w:t>
      </w:r>
      <w:r w:rsidRPr="00280095">
        <w:rPr>
          <w:rFonts w:ascii="Times New Roman" w:hAnsi="Times New Roman" w:cs="Times New Roman"/>
          <w:color w:val="FF0000"/>
          <w:sz w:val="24"/>
          <w:szCs w:val="24"/>
        </w:rPr>
        <w:t>baselevel is effectively pinned at the transition from large to smaller sediment and knickpoint celerity is slowed in stream channels with larger sediment armor</w:t>
      </w:r>
      <w:r w:rsidRPr="009F672C">
        <w:rPr>
          <w:rFonts w:ascii="Times New Roman" w:hAnsi="Times New Roman" w:cs="Times New Roman"/>
          <w:sz w:val="24"/>
          <w:szCs w:val="24"/>
        </w:rPr>
        <w:t>.</w:t>
      </w:r>
    </w:p>
    <w:p w14:paraId="67FBC22D" w14:textId="2603AE72" w:rsidR="00D1214E" w:rsidRPr="009F672C" w:rsidRDefault="002030E6" w:rsidP="00D1214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HYPOTHESIS</w:t>
      </w:r>
    </w:p>
    <w:p w14:paraId="40553388" w14:textId="77777777" w:rsidR="00D1214E" w:rsidRPr="009F672C" w:rsidRDefault="00D1214E" w:rsidP="00D1214E">
      <w:pPr>
        <w:spacing w:after="0" w:line="240" w:lineRule="auto"/>
        <w:ind w:firstLine="420"/>
        <w:jc w:val="both"/>
        <w:outlineLvl w:val="0"/>
        <w:rPr>
          <w:rFonts w:ascii="Times New Roman" w:hAnsi="Times New Roman" w:cs="Times New Roman"/>
          <w:kern w:val="2"/>
          <w:sz w:val="24"/>
          <w:szCs w:val="24"/>
          <w:lang w:eastAsia="zh-CN"/>
        </w:rPr>
      </w:pPr>
      <w:r w:rsidRPr="009F672C">
        <w:rPr>
          <w:rFonts w:ascii="Times New Roman" w:hAnsi="Times New Roman" w:cs="Times New Roman"/>
          <w:sz w:val="24"/>
          <w:szCs w:val="24"/>
          <w:lang w:eastAsia="zh-CN"/>
        </w:rPr>
        <w:t>Intense storms are required to overcome the threshold shear stress necessary to move large sediment. Storm duration is an important hydrograph characteristic in removing smaller sediment out of the system but will not influence sediment flux of larger sediment. Because of this, storms will more frequently incise into bedrock which is armored by smaller grains than channels with larger alluvial armor and channels will shallow.</w:t>
      </w:r>
    </w:p>
    <w:p w14:paraId="1FA6B390" w14:textId="5F5A3EE9" w:rsidR="00D1214E" w:rsidRDefault="00D1214E" w:rsidP="00D1214E">
      <w:pPr>
        <w:spacing w:after="0" w:line="240" w:lineRule="auto"/>
        <w:ind w:firstLine="420"/>
        <w:jc w:val="both"/>
        <w:outlineLvl w:val="0"/>
        <w:rPr>
          <w:rFonts w:ascii="Times New Roman" w:hAnsi="Times New Roman" w:cs="Times New Roman"/>
          <w:kern w:val="2"/>
          <w:sz w:val="24"/>
          <w:szCs w:val="24"/>
          <w:lang w:eastAsia="zh-CN"/>
        </w:rPr>
      </w:pPr>
      <w:r w:rsidRPr="009F672C">
        <w:rPr>
          <w:rFonts w:ascii="Times New Roman" w:hAnsi="Times New Roman" w:cs="Times New Roman"/>
          <w:kern w:val="2"/>
          <w:sz w:val="24"/>
          <w:szCs w:val="24"/>
          <w:lang w:eastAsia="zh-CN"/>
        </w:rPr>
        <w:t xml:space="preserve">The larger sediment grains, which are sourced from </w:t>
      </w:r>
      <w:r w:rsidR="003F7913">
        <w:rPr>
          <w:rFonts w:ascii="Times New Roman" w:hAnsi="Times New Roman" w:cs="Times New Roman"/>
          <w:kern w:val="2"/>
          <w:sz w:val="24"/>
          <w:szCs w:val="24"/>
          <w:lang w:eastAsia="zh-CN"/>
        </w:rPr>
        <w:t>thicker</w:t>
      </w:r>
      <w:r w:rsidRPr="009F672C">
        <w:rPr>
          <w:rFonts w:ascii="Times New Roman" w:hAnsi="Times New Roman" w:cs="Times New Roman"/>
          <w:kern w:val="2"/>
          <w:sz w:val="24"/>
          <w:szCs w:val="24"/>
          <w:lang w:eastAsia="zh-CN"/>
        </w:rPr>
        <w:t xml:space="preserve"> bedrock, are mostly immobile on timescales necessary for landscape morphology to reflect their presence. Because these grains are so immobile, and because they armor the channel and prevent bedrock erosion, knickpoint celerity is slowed and baselevel is pinned at points above where they exist.</w:t>
      </w:r>
    </w:p>
    <w:p w14:paraId="75635BC6" w14:textId="2F046807" w:rsidR="00040398" w:rsidRPr="00040398" w:rsidRDefault="00F145D2" w:rsidP="00040398">
      <w:pPr>
        <w:spacing w:after="0" w:line="240" w:lineRule="auto"/>
        <w:jc w:val="both"/>
        <w:outlineLvl w:val="0"/>
        <w:rPr>
          <w:rFonts w:ascii="Times New Roman" w:hAnsi="Times New Roman" w:cs="Times New Roman"/>
          <w:b/>
          <w:bCs/>
          <w:kern w:val="2"/>
          <w:sz w:val="24"/>
          <w:szCs w:val="24"/>
          <w:lang w:eastAsia="zh-CN"/>
        </w:rPr>
      </w:pPr>
      <w:bookmarkStart w:id="2" w:name="_Hlk115249144"/>
      <w:r>
        <w:rPr>
          <w:rFonts w:ascii="Times New Roman" w:hAnsi="Times New Roman" w:cs="Times New Roman"/>
          <w:b/>
          <w:bCs/>
          <w:kern w:val="2"/>
          <w:sz w:val="24"/>
          <w:szCs w:val="24"/>
          <w:lang w:eastAsia="zh-CN"/>
        </w:rPr>
        <w:t>FIELD AREA</w:t>
      </w:r>
    </w:p>
    <w:p w14:paraId="7FC4A360" w14:textId="7FDB38A8" w:rsidR="00040398" w:rsidRPr="00040398" w:rsidRDefault="00040398" w:rsidP="00040398">
      <w:pPr>
        <w:spacing w:after="0" w:line="240" w:lineRule="auto"/>
        <w:ind w:firstLine="720"/>
        <w:jc w:val="both"/>
        <w:outlineLvl w:val="0"/>
        <w:rPr>
          <w:rFonts w:ascii="Times New Roman" w:hAnsi="Times New Roman" w:cs="Times New Roman"/>
          <w:kern w:val="2"/>
          <w:sz w:val="24"/>
          <w:szCs w:val="24"/>
          <w:lang w:eastAsia="zh-CN"/>
        </w:rPr>
      </w:pPr>
      <w:r w:rsidRPr="00040398">
        <w:rPr>
          <w:rFonts w:ascii="Times New Roman" w:hAnsi="Times New Roman" w:cs="Times New Roman"/>
          <w:kern w:val="2"/>
          <w:sz w:val="24"/>
          <w:szCs w:val="24"/>
          <w:lang w:eastAsia="zh-CN"/>
        </w:rPr>
        <w:t>This study focuses on</w:t>
      </w:r>
      <w:r w:rsidR="003F7913">
        <w:rPr>
          <w:rFonts w:ascii="Times New Roman" w:hAnsi="Times New Roman" w:cs="Times New Roman"/>
          <w:kern w:val="2"/>
          <w:sz w:val="24"/>
          <w:szCs w:val="24"/>
          <w:lang w:eastAsia="zh-CN"/>
        </w:rPr>
        <w:t xml:space="preserve"> 2 different</w:t>
      </w:r>
      <w:r w:rsidR="00F145D2">
        <w:rPr>
          <w:rFonts w:ascii="Times New Roman" w:hAnsi="Times New Roman" w:cs="Times New Roman"/>
          <w:kern w:val="2"/>
          <w:sz w:val="24"/>
          <w:szCs w:val="24"/>
          <w:lang w:eastAsia="zh-CN"/>
        </w:rPr>
        <w:t>,</w:t>
      </w:r>
      <w:r w:rsidR="003F7913">
        <w:rPr>
          <w:rFonts w:ascii="Times New Roman" w:hAnsi="Times New Roman" w:cs="Times New Roman"/>
          <w:kern w:val="2"/>
          <w:sz w:val="24"/>
          <w:szCs w:val="24"/>
          <w:lang w:eastAsia="zh-CN"/>
        </w:rPr>
        <w:t xml:space="preserve"> first to second order</w:t>
      </w:r>
      <w:r w:rsidRPr="00040398">
        <w:rPr>
          <w:rFonts w:ascii="Times New Roman" w:hAnsi="Times New Roman" w:cs="Times New Roman"/>
          <w:kern w:val="2"/>
          <w:sz w:val="24"/>
          <w:szCs w:val="24"/>
          <w:lang w:eastAsia="zh-CN"/>
        </w:rPr>
        <w:t xml:space="preserve"> channels with intermittent flow in Last Chance canyon (Figure 1).</w:t>
      </w:r>
      <w:r w:rsidR="00F145D2">
        <w:rPr>
          <w:rFonts w:ascii="Times New Roman" w:hAnsi="Times New Roman" w:cs="Times New Roman"/>
          <w:kern w:val="2"/>
          <w:sz w:val="24"/>
          <w:szCs w:val="24"/>
          <w:lang w:eastAsia="zh-CN"/>
        </w:rPr>
        <w:t xml:space="preserve"> </w:t>
      </w:r>
      <w:r w:rsidRPr="00040398">
        <w:rPr>
          <w:rFonts w:ascii="Times New Roman" w:hAnsi="Times New Roman" w:cs="Times New Roman"/>
          <w:kern w:val="2"/>
          <w:sz w:val="24"/>
          <w:szCs w:val="24"/>
          <w:lang w:eastAsia="zh-CN"/>
        </w:rPr>
        <w:t xml:space="preserve">During Permian time, a shallow lagoon existed behind a reef complex to the south and deposited what would become interbedded carbonate and siliciclastic bedrock of </w:t>
      </w:r>
      <w:r w:rsidR="00AE770D">
        <w:rPr>
          <w:rFonts w:ascii="Times New Roman" w:hAnsi="Times New Roman" w:cs="Times New Roman"/>
          <w:kern w:val="2"/>
          <w:sz w:val="24"/>
          <w:szCs w:val="24"/>
          <w:lang w:eastAsia="zh-CN"/>
        </w:rPr>
        <w:t>various thicknesses</w:t>
      </w:r>
      <w:r w:rsidRPr="00040398">
        <w:rPr>
          <w:rFonts w:ascii="Times New Roman" w:hAnsi="Times New Roman" w:cs="Times New Roman"/>
          <w:kern w:val="2"/>
          <w:sz w:val="24"/>
          <w:szCs w:val="24"/>
          <w:lang w:eastAsia="zh-CN"/>
        </w:rPr>
        <w:t xml:space="preserve"> (Hill, 2000; Phelps et al., 2008; </w:t>
      </w:r>
      <w:proofErr w:type="spellStart"/>
      <w:r w:rsidRPr="00040398">
        <w:rPr>
          <w:rFonts w:ascii="Times New Roman" w:hAnsi="Times New Roman" w:cs="Times New Roman"/>
          <w:kern w:val="2"/>
          <w:sz w:val="24"/>
          <w:szCs w:val="24"/>
          <w:lang w:eastAsia="zh-CN"/>
        </w:rPr>
        <w:t>Kerans</w:t>
      </w:r>
      <w:proofErr w:type="spellEnd"/>
      <w:r w:rsidRPr="00040398">
        <w:rPr>
          <w:rFonts w:ascii="Times New Roman" w:hAnsi="Times New Roman" w:cs="Times New Roman"/>
          <w:kern w:val="2"/>
          <w:sz w:val="24"/>
          <w:szCs w:val="24"/>
          <w:lang w:eastAsia="zh-CN"/>
        </w:rPr>
        <w:t xml:space="preserve"> et al., 2017). The Guadalupe mountains were uplifted during basin and range extension beginning 27 million years ago, exposing the previously buried bedrock (Chapin and Cather, 1994; Ricketts et al.., 2014, Hoffman, 2014; Decker et al., 2018).</w:t>
      </w:r>
    </w:p>
    <w:p w14:paraId="20E71BF7" w14:textId="2A9D5EEF" w:rsidR="00040398" w:rsidRPr="009F672C" w:rsidRDefault="00040398" w:rsidP="00040398">
      <w:pPr>
        <w:spacing w:after="0" w:line="240" w:lineRule="auto"/>
        <w:ind w:firstLine="720"/>
        <w:jc w:val="both"/>
        <w:outlineLvl w:val="0"/>
        <w:rPr>
          <w:rFonts w:ascii="Times New Roman" w:hAnsi="Times New Roman" w:cs="Times New Roman"/>
          <w:kern w:val="2"/>
          <w:sz w:val="24"/>
          <w:szCs w:val="24"/>
          <w:lang w:eastAsia="zh-CN"/>
        </w:rPr>
      </w:pPr>
      <w:r w:rsidRPr="00040398">
        <w:rPr>
          <w:rFonts w:ascii="Times New Roman" w:hAnsi="Times New Roman" w:cs="Times New Roman"/>
          <w:kern w:val="2"/>
          <w:sz w:val="24"/>
          <w:szCs w:val="24"/>
          <w:lang w:eastAsia="zh-CN"/>
        </w:rPr>
        <w:t xml:space="preserve">Because of </w:t>
      </w:r>
      <w:r w:rsidR="003F7913">
        <w:rPr>
          <w:rFonts w:ascii="Times New Roman" w:hAnsi="Times New Roman" w:cs="Times New Roman"/>
          <w:kern w:val="2"/>
          <w:sz w:val="24"/>
          <w:szCs w:val="24"/>
          <w:lang w:eastAsia="zh-CN"/>
        </w:rPr>
        <w:t>their differing</w:t>
      </w:r>
      <w:r w:rsidRPr="00040398">
        <w:rPr>
          <w:rFonts w:ascii="Times New Roman" w:hAnsi="Times New Roman" w:cs="Times New Roman"/>
          <w:kern w:val="2"/>
          <w:sz w:val="24"/>
          <w:szCs w:val="24"/>
          <w:lang w:eastAsia="zh-CN"/>
        </w:rPr>
        <w:t xml:space="preserve"> morphology an</w:t>
      </w:r>
      <w:r w:rsidR="00950CDE">
        <w:rPr>
          <w:rFonts w:ascii="Times New Roman" w:hAnsi="Times New Roman" w:cs="Times New Roman"/>
          <w:kern w:val="2"/>
          <w:sz w:val="24"/>
          <w:szCs w:val="24"/>
          <w:lang w:eastAsia="zh-CN"/>
        </w:rPr>
        <w:t>d grain size distributions</w:t>
      </w:r>
      <w:r w:rsidRPr="00040398">
        <w:rPr>
          <w:rFonts w:ascii="Times New Roman" w:hAnsi="Times New Roman" w:cs="Times New Roman"/>
          <w:kern w:val="2"/>
          <w:sz w:val="24"/>
          <w:szCs w:val="24"/>
          <w:lang w:eastAsia="zh-CN"/>
        </w:rPr>
        <w:t xml:space="preserve">, we use data gathered </w:t>
      </w:r>
      <w:r w:rsidR="003F7913">
        <w:rPr>
          <w:rFonts w:ascii="Times New Roman" w:hAnsi="Times New Roman" w:cs="Times New Roman"/>
          <w:kern w:val="2"/>
          <w:sz w:val="24"/>
          <w:szCs w:val="24"/>
          <w:lang w:eastAsia="zh-CN"/>
        </w:rPr>
        <w:t xml:space="preserve">from </w:t>
      </w:r>
      <w:r w:rsidR="00950CDE">
        <w:rPr>
          <w:rFonts w:ascii="Times New Roman" w:hAnsi="Times New Roman" w:cs="Times New Roman"/>
          <w:kern w:val="2"/>
          <w:sz w:val="24"/>
          <w:szCs w:val="24"/>
          <w:lang w:eastAsia="zh-CN"/>
        </w:rPr>
        <w:t xml:space="preserve">different sections of </w:t>
      </w:r>
      <w:r w:rsidR="003F7913">
        <w:rPr>
          <w:rFonts w:ascii="Times New Roman" w:hAnsi="Times New Roman" w:cs="Times New Roman"/>
          <w:kern w:val="2"/>
          <w:sz w:val="24"/>
          <w:szCs w:val="24"/>
          <w:lang w:eastAsia="zh-CN"/>
        </w:rPr>
        <w:t xml:space="preserve">two channels, </w:t>
      </w:r>
      <w:r w:rsidR="00950CDE">
        <w:rPr>
          <w:rFonts w:ascii="Times New Roman" w:hAnsi="Times New Roman" w:cs="Times New Roman"/>
          <w:kern w:val="2"/>
          <w:sz w:val="24"/>
          <w:szCs w:val="24"/>
          <w:lang w:eastAsia="zh-CN"/>
        </w:rPr>
        <w:t xml:space="preserve">called </w:t>
      </w:r>
      <w:r w:rsidR="003F7913">
        <w:rPr>
          <w:rFonts w:ascii="Times New Roman" w:hAnsi="Times New Roman" w:cs="Times New Roman"/>
          <w:kern w:val="2"/>
          <w:sz w:val="24"/>
          <w:szCs w:val="24"/>
          <w:lang w:eastAsia="zh-CN"/>
        </w:rPr>
        <w:t>LC1 and LC3</w:t>
      </w:r>
      <w:r w:rsidR="009509AD">
        <w:rPr>
          <w:rFonts w:ascii="Times New Roman" w:hAnsi="Times New Roman" w:cs="Times New Roman"/>
          <w:kern w:val="2"/>
          <w:sz w:val="24"/>
          <w:szCs w:val="24"/>
          <w:lang w:eastAsia="zh-CN"/>
        </w:rPr>
        <w:t xml:space="preserve"> (grain size figure, chi</w:t>
      </w:r>
      <w:r w:rsidR="00634D7A">
        <w:rPr>
          <w:rFonts w:ascii="Times New Roman" w:hAnsi="Times New Roman" w:cs="Times New Roman"/>
          <w:kern w:val="2"/>
          <w:sz w:val="24"/>
          <w:szCs w:val="24"/>
          <w:lang w:eastAsia="zh-CN"/>
        </w:rPr>
        <w:t>, and steepness vs grain size</w:t>
      </w:r>
      <w:r w:rsidR="009509AD">
        <w:rPr>
          <w:rFonts w:ascii="Times New Roman" w:hAnsi="Times New Roman" w:cs="Times New Roman"/>
          <w:kern w:val="2"/>
          <w:sz w:val="24"/>
          <w:szCs w:val="24"/>
          <w:lang w:eastAsia="zh-CN"/>
        </w:rPr>
        <w:t>)</w:t>
      </w:r>
      <w:r w:rsidR="003F7913">
        <w:rPr>
          <w:rFonts w:ascii="Times New Roman" w:hAnsi="Times New Roman" w:cs="Times New Roman"/>
          <w:kern w:val="2"/>
          <w:sz w:val="24"/>
          <w:szCs w:val="24"/>
          <w:lang w:eastAsia="zh-CN"/>
        </w:rPr>
        <w:t xml:space="preserve">, </w:t>
      </w:r>
      <w:r w:rsidRPr="00040398">
        <w:rPr>
          <w:rFonts w:ascii="Times New Roman" w:hAnsi="Times New Roman" w:cs="Times New Roman"/>
          <w:kern w:val="2"/>
          <w:sz w:val="24"/>
          <w:szCs w:val="24"/>
          <w:lang w:eastAsia="zh-CN"/>
        </w:rPr>
        <w:t xml:space="preserve">to identify </w:t>
      </w:r>
      <w:r w:rsidR="003F7913">
        <w:rPr>
          <w:rFonts w:ascii="Times New Roman" w:hAnsi="Times New Roman" w:cs="Times New Roman"/>
          <w:kern w:val="2"/>
          <w:sz w:val="24"/>
          <w:szCs w:val="24"/>
          <w:lang w:eastAsia="zh-CN"/>
        </w:rPr>
        <w:t>the potential control</w:t>
      </w:r>
      <w:r w:rsidRPr="00040398">
        <w:rPr>
          <w:rFonts w:ascii="Times New Roman" w:hAnsi="Times New Roman" w:cs="Times New Roman"/>
          <w:kern w:val="2"/>
          <w:sz w:val="24"/>
          <w:szCs w:val="24"/>
          <w:lang w:eastAsia="zh-CN"/>
        </w:rPr>
        <w:t xml:space="preserve"> different</w:t>
      </w:r>
      <w:r>
        <w:rPr>
          <w:rFonts w:ascii="Times New Roman" w:hAnsi="Times New Roman" w:cs="Times New Roman"/>
          <w:kern w:val="2"/>
          <w:sz w:val="24"/>
          <w:szCs w:val="24"/>
          <w:lang w:eastAsia="zh-CN"/>
        </w:rPr>
        <w:t>ly sized alluvi</w:t>
      </w:r>
      <w:r w:rsidR="003F7913">
        <w:rPr>
          <w:rFonts w:ascii="Times New Roman" w:hAnsi="Times New Roman" w:cs="Times New Roman"/>
          <w:kern w:val="2"/>
          <w:sz w:val="24"/>
          <w:szCs w:val="24"/>
          <w:lang w:eastAsia="zh-CN"/>
        </w:rPr>
        <w:t>al armor has</w:t>
      </w:r>
      <w:r>
        <w:rPr>
          <w:rFonts w:ascii="Times New Roman" w:hAnsi="Times New Roman" w:cs="Times New Roman"/>
          <w:kern w:val="2"/>
          <w:sz w:val="24"/>
          <w:szCs w:val="24"/>
          <w:lang w:eastAsia="zh-CN"/>
        </w:rPr>
        <w:t xml:space="preserve"> </w:t>
      </w:r>
      <w:r w:rsidR="003F7913">
        <w:rPr>
          <w:rFonts w:ascii="Times New Roman" w:hAnsi="Times New Roman" w:cs="Times New Roman"/>
          <w:kern w:val="2"/>
          <w:sz w:val="24"/>
          <w:szCs w:val="24"/>
          <w:lang w:eastAsia="zh-CN"/>
        </w:rPr>
        <w:t>on</w:t>
      </w:r>
      <w:r w:rsidRPr="00040398">
        <w:rPr>
          <w:rFonts w:ascii="Times New Roman" w:hAnsi="Times New Roman" w:cs="Times New Roman"/>
          <w:kern w:val="2"/>
          <w:sz w:val="24"/>
          <w:szCs w:val="24"/>
          <w:lang w:eastAsia="zh-CN"/>
        </w:rPr>
        <w:t xml:space="preserve"> stream channel morphology.</w:t>
      </w:r>
      <w:r w:rsidR="003040A4">
        <w:rPr>
          <w:rFonts w:ascii="Times New Roman" w:hAnsi="Times New Roman" w:cs="Times New Roman"/>
          <w:kern w:val="2"/>
          <w:sz w:val="24"/>
          <w:szCs w:val="24"/>
          <w:lang w:eastAsia="zh-CN"/>
        </w:rPr>
        <w:t xml:space="preserve"> In both channels, grain size distributions increase with channel steepness. </w:t>
      </w:r>
      <w:r w:rsidRPr="00040398">
        <w:rPr>
          <w:rFonts w:ascii="Times New Roman" w:hAnsi="Times New Roman" w:cs="Times New Roman"/>
          <w:kern w:val="2"/>
          <w:sz w:val="24"/>
          <w:szCs w:val="24"/>
          <w:lang w:eastAsia="zh-CN"/>
        </w:rPr>
        <w:t xml:space="preserve">This simple variation in </w:t>
      </w:r>
      <w:r w:rsidR="003F7913">
        <w:rPr>
          <w:rFonts w:ascii="Times New Roman" w:hAnsi="Times New Roman" w:cs="Times New Roman"/>
          <w:kern w:val="2"/>
          <w:sz w:val="24"/>
          <w:szCs w:val="24"/>
          <w:lang w:eastAsia="zh-CN"/>
        </w:rPr>
        <w:t>grain size distribution</w:t>
      </w:r>
      <w:r w:rsidRPr="00040398">
        <w:rPr>
          <w:rFonts w:ascii="Times New Roman" w:hAnsi="Times New Roman" w:cs="Times New Roman"/>
          <w:kern w:val="2"/>
          <w:sz w:val="24"/>
          <w:szCs w:val="24"/>
          <w:lang w:eastAsia="zh-CN"/>
        </w:rPr>
        <w:t xml:space="preserve"> makes </w:t>
      </w:r>
      <w:r w:rsidR="003F7913">
        <w:rPr>
          <w:rFonts w:ascii="Times New Roman" w:hAnsi="Times New Roman" w:cs="Times New Roman"/>
          <w:kern w:val="2"/>
          <w:sz w:val="24"/>
          <w:szCs w:val="24"/>
          <w:lang w:eastAsia="zh-CN"/>
        </w:rPr>
        <w:t>LC1 and 3</w:t>
      </w:r>
      <w:r w:rsidRPr="00040398">
        <w:rPr>
          <w:rFonts w:ascii="Times New Roman" w:hAnsi="Times New Roman" w:cs="Times New Roman"/>
          <w:kern w:val="2"/>
          <w:sz w:val="24"/>
          <w:szCs w:val="24"/>
          <w:lang w:eastAsia="zh-CN"/>
        </w:rPr>
        <w:t xml:space="preserve"> ideal location</w:t>
      </w:r>
      <w:r w:rsidR="003F7913">
        <w:rPr>
          <w:rFonts w:ascii="Times New Roman" w:hAnsi="Times New Roman" w:cs="Times New Roman"/>
          <w:kern w:val="2"/>
          <w:sz w:val="24"/>
          <w:szCs w:val="24"/>
          <w:lang w:eastAsia="zh-CN"/>
        </w:rPr>
        <w:t>s</w:t>
      </w:r>
      <w:r w:rsidRPr="00040398">
        <w:rPr>
          <w:rFonts w:ascii="Times New Roman" w:hAnsi="Times New Roman" w:cs="Times New Roman"/>
          <w:kern w:val="2"/>
          <w:sz w:val="24"/>
          <w:szCs w:val="24"/>
          <w:lang w:eastAsia="zh-CN"/>
        </w:rPr>
        <w:t xml:space="preserve"> to explore the effect of varying </w:t>
      </w:r>
      <w:r w:rsidR="003F7913">
        <w:rPr>
          <w:rFonts w:ascii="Times New Roman" w:hAnsi="Times New Roman" w:cs="Times New Roman"/>
          <w:kern w:val="2"/>
          <w:sz w:val="24"/>
          <w:szCs w:val="24"/>
          <w:lang w:eastAsia="zh-CN"/>
        </w:rPr>
        <w:t>sediment</w:t>
      </w:r>
      <w:r w:rsidRPr="00040398">
        <w:rPr>
          <w:rFonts w:ascii="Times New Roman" w:hAnsi="Times New Roman" w:cs="Times New Roman"/>
          <w:kern w:val="2"/>
          <w:sz w:val="24"/>
          <w:szCs w:val="24"/>
          <w:lang w:eastAsia="zh-CN"/>
        </w:rPr>
        <w:t xml:space="preserve"> </w:t>
      </w:r>
      <w:r w:rsidR="003F7913">
        <w:rPr>
          <w:rFonts w:ascii="Times New Roman" w:hAnsi="Times New Roman" w:cs="Times New Roman"/>
          <w:kern w:val="2"/>
          <w:sz w:val="24"/>
          <w:szCs w:val="24"/>
          <w:lang w:eastAsia="zh-CN"/>
        </w:rPr>
        <w:t>sizes</w:t>
      </w:r>
      <w:r w:rsidRPr="00040398">
        <w:rPr>
          <w:rFonts w:ascii="Times New Roman" w:hAnsi="Times New Roman" w:cs="Times New Roman"/>
          <w:kern w:val="2"/>
          <w:sz w:val="24"/>
          <w:szCs w:val="24"/>
          <w:lang w:eastAsia="zh-CN"/>
        </w:rPr>
        <w:t xml:space="preserve"> on stream channel morphology. </w:t>
      </w:r>
    </w:p>
    <w:p w14:paraId="594355E8" w14:textId="328A5492" w:rsidR="00D1214E" w:rsidRPr="009F672C" w:rsidRDefault="00F145D2" w:rsidP="00D1214E">
      <w:pPr>
        <w:spacing w:after="0" w:line="240" w:lineRule="auto"/>
        <w:jc w:val="both"/>
        <w:rPr>
          <w:rFonts w:ascii="Times New Roman" w:hAnsi="Times New Roman" w:cs="Times New Roman"/>
          <w:b/>
          <w:sz w:val="24"/>
          <w:szCs w:val="24"/>
          <w:lang w:eastAsia="zh-CN"/>
        </w:rPr>
      </w:pPr>
      <w:r>
        <w:rPr>
          <w:rFonts w:ascii="Times New Roman" w:hAnsi="Times New Roman" w:cs="Times New Roman"/>
          <w:b/>
          <w:sz w:val="24"/>
          <w:szCs w:val="24"/>
          <w:lang w:eastAsia="zh-CN"/>
        </w:rPr>
        <w:t>METHODS</w:t>
      </w:r>
    </w:p>
    <w:p w14:paraId="31D5AC86" w14:textId="536AC5DA" w:rsidR="00E93635" w:rsidRDefault="00D1214E" w:rsidP="00634D7A">
      <w:pPr>
        <w:widowControl w:val="0"/>
        <w:spacing w:after="0" w:line="240" w:lineRule="auto"/>
        <w:ind w:firstLine="420"/>
        <w:jc w:val="both"/>
        <w:rPr>
          <w:rFonts w:ascii="Times New Roman" w:eastAsia="SimSun" w:hAnsi="Times New Roman" w:cs="Times New Roman"/>
          <w:bCs/>
          <w:sz w:val="24"/>
          <w:szCs w:val="24"/>
          <w:lang w:eastAsia="zh-CN"/>
        </w:rPr>
      </w:pPr>
      <w:r w:rsidRPr="009F672C">
        <w:rPr>
          <w:rFonts w:ascii="Times New Roman" w:eastAsia="SimSun" w:hAnsi="Times New Roman" w:cs="Times New Roman"/>
          <w:bCs/>
          <w:sz w:val="24"/>
          <w:szCs w:val="24"/>
          <w:lang w:eastAsia="zh-CN"/>
        </w:rPr>
        <w:t>We use</w:t>
      </w:r>
      <w:r w:rsidR="00634D7A">
        <w:rPr>
          <w:rFonts w:ascii="Times New Roman" w:eastAsia="SimSun" w:hAnsi="Times New Roman" w:cs="Times New Roman"/>
          <w:bCs/>
          <w:sz w:val="24"/>
          <w:szCs w:val="24"/>
          <w:lang w:eastAsia="zh-CN"/>
        </w:rPr>
        <w:t>d</w:t>
      </w:r>
      <w:r w:rsidRPr="009F672C">
        <w:rPr>
          <w:rFonts w:ascii="Times New Roman" w:eastAsia="SimSun" w:hAnsi="Times New Roman" w:cs="Times New Roman"/>
          <w:bCs/>
          <w:sz w:val="24"/>
          <w:szCs w:val="24"/>
          <w:lang w:eastAsia="zh-CN"/>
        </w:rPr>
        <w:t xml:space="preserve"> Landlab, a Python-language, open-source, flexible library of different components that can be easily coupled together (Adams et al., 2014; Tucker et al., 2016; </w:t>
      </w:r>
      <w:proofErr w:type="spellStart"/>
      <w:r w:rsidRPr="009F672C">
        <w:rPr>
          <w:rFonts w:ascii="Times New Roman" w:eastAsia="SimSun" w:hAnsi="Times New Roman" w:cs="Times New Roman"/>
          <w:bCs/>
          <w:sz w:val="24"/>
          <w:szCs w:val="24"/>
          <w:lang w:eastAsia="zh-CN"/>
        </w:rPr>
        <w:t>Hobley</w:t>
      </w:r>
      <w:proofErr w:type="spellEnd"/>
      <w:r w:rsidRPr="009F672C">
        <w:rPr>
          <w:rFonts w:ascii="Times New Roman" w:eastAsia="SimSun" w:hAnsi="Times New Roman" w:cs="Times New Roman"/>
          <w:bCs/>
          <w:sz w:val="24"/>
          <w:szCs w:val="24"/>
          <w:lang w:eastAsia="zh-CN"/>
        </w:rPr>
        <w:t xml:space="preserve"> et al., 2017)</w:t>
      </w:r>
      <w:r w:rsidR="00B54F86">
        <w:rPr>
          <w:rFonts w:ascii="Times New Roman" w:eastAsia="SimSun" w:hAnsi="Times New Roman" w:cs="Times New Roman"/>
          <w:bCs/>
          <w:sz w:val="24"/>
          <w:szCs w:val="24"/>
          <w:lang w:eastAsia="zh-CN"/>
        </w:rPr>
        <w:t xml:space="preserve"> to model sediment transport during storm events</w:t>
      </w:r>
      <w:r w:rsidR="00634D7A">
        <w:rPr>
          <w:rFonts w:ascii="Times New Roman" w:eastAsia="SimSun" w:hAnsi="Times New Roman" w:cs="Times New Roman"/>
          <w:bCs/>
          <w:sz w:val="24"/>
          <w:szCs w:val="24"/>
          <w:lang w:eastAsia="zh-CN"/>
        </w:rPr>
        <w:t xml:space="preserve">. </w:t>
      </w:r>
      <w:r w:rsidRPr="009F672C">
        <w:rPr>
          <w:rFonts w:ascii="Times New Roman" w:eastAsia="SimSun" w:hAnsi="Times New Roman" w:cs="Times New Roman"/>
          <w:bCs/>
          <w:sz w:val="24"/>
          <w:szCs w:val="24"/>
          <w:lang w:eastAsia="zh-CN"/>
        </w:rPr>
        <w:t>The Landlab OverlandFlow component</w:t>
      </w:r>
      <w:r w:rsidR="00634D7A">
        <w:rPr>
          <w:rFonts w:ascii="Times New Roman" w:eastAsia="SimSun" w:hAnsi="Times New Roman" w:cs="Times New Roman"/>
          <w:bCs/>
          <w:sz w:val="24"/>
          <w:szCs w:val="24"/>
          <w:lang w:eastAsia="zh-CN"/>
        </w:rPr>
        <w:t xml:space="preserve"> (Adams citation)</w:t>
      </w:r>
      <w:r w:rsidRPr="009F672C">
        <w:rPr>
          <w:rFonts w:ascii="Times New Roman" w:eastAsia="SimSun" w:hAnsi="Times New Roman" w:cs="Times New Roman"/>
          <w:bCs/>
          <w:sz w:val="24"/>
          <w:szCs w:val="24"/>
          <w:lang w:eastAsia="zh-CN"/>
        </w:rPr>
        <w:t xml:space="preserve">, which is based on a simplified calculation of the shallow water equations (de Almeida et al., 2012), routs rainfall </w:t>
      </w:r>
      <w:r w:rsidR="00806C19">
        <w:rPr>
          <w:rFonts w:ascii="Times New Roman" w:eastAsia="SimSun" w:hAnsi="Times New Roman" w:cs="Times New Roman"/>
          <w:bCs/>
          <w:sz w:val="24"/>
          <w:szCs w:val="24"/>
          <w:lang w:eastAsia="zh-CN"/>
        </w:rPr>
        <w:t xml:space="preserve">during storm events </w:t>
      </w:r>
      <w:r w:rsidRPr="009F672C">
        <w:rPr>
          <w:rFonts w:ascii="Times New Roman" w:eastAsia="SimSun" w:hAnsi="Times New Roman" w:cs="Times New Roman"/>
          <w:bCs/>
          <w:sz w:val="24"/>
          <w:szCs w:val="24"/>
          <w:lang w:eastAsia="zh-CN"/>
        </w:rPr>
        <w:t xml:space="preserve">across a DEM and determines </w:t>
      </w:r>
      <w:r w:rsidR="001518AF" w:rsidRPr="001518AF">
        <w:rPr>
          <w:rFonts w:ascii="Times New Roman" w:eastAsia="SimSun" w:hAnsi="Times New Roman" w:cs="Times New Roman"/>
          <w:bCs/>
          <w:sz w:val="24"/>
          <w:szCs w:val="24"/>
          <w:lang w:eastAsia="zh-CN"/>
        </w:rPr>
        <w:t>flow depth, velocity, and stream discharge</w:t>
      </w:r>
      <w:r w:rsidR="00E93635">
        <w:rPr>
          <w:rFonts w:ascii="Times New Roman" w:eastAsia="SimSun" w:hAnsi="Times New Roman" w:cs="Times New Roman"/>
          <w:bCs/>
          <w:sz w:val="24"/>
          <w:szCs w:val="24"/>
          <w:lang w:eastAsia="zh-CN"/>
        </w:rPr>
        <w:t xml:space="preserve"> at each cell</w:t>
      </w:r>
      <w:r w:rsidR="001518AF">
        <w:rPr>
          <w:rFonts w:ascii="Times New Roman" w:eastAsia="SimSun" w:hAnsi="Times New Roman" w:cs="Times New Roman"/>
          <w:bCs/>
          <w:sz w:val="24"/>
          <w:szCs w:val="24"/>
          <w:lang w:eastAsia="zh-CN"/>
        </w:rPr>
        <w:t xml:space="preserve">. </w:t>
      </w:r>
      <w:r w:rsidR="00E66E58">
        <w:rPr>
          <w:rFonts w:ascii="Times New Roman" w:eastAsia="SimSun" w:hAnsi="Times New Roman" w:cs="Times New Roman"/>
          <w:bCs/>
          <w:sz w:val="24"/>
          <w:szCs w:val="24"/>
          <w:lang w:eastAsia="zh-CN"/>
        </w:rPr>
        <w:t>We used a</w:t>
      </w:r>
      <w:r w:rsidR="00806C19">
        <w:rPr>
          <w:rFonts w:ascii="Times New Roman" w:eastAsia="SimSun" w:hAnsi="Times New Roman" w:cs="Times New Roman"/>
          <w:bCs/>
          <w:sz w:val="24"/>
          <w:szCs w:val="24"/>
          <w:lang w:eastAsia="zh-CN"/>
        </w:rPr>
        <w:t>n</w:t>
      </w:r>
      <w:r w:rsidR="00E66E58">
        <w:rPr>
          <w:rFonts w:ascii="Times New Roman" w:eastAsia="SimSun" w:hAnsi="Times New Roman" w:cs="Times New Roman"/>
          <w:bCs/>
          <w:sz w:val="24"/>
          <w:szCs w:val="24"/>
          <w:lang w:eastAsia="zh-CN"/>
        </w:rPr>
        <w:t xml:space="preserve"> updated OverlandFlow component</w:t>
      </w:r>
      <w:r w:rsidR="00E93635">
        <w:rPr>
          <w:rFonts w:ascii="Times New Roman" w:eastAsia="SimSun" w:hAnsi="Times New Roman" w:cs="Times New Roman"/>
          <w:bCs/>
          <w:sz w:val="24"/>
          <w:szCs w:val="24"/>
          <w:lang w:eastAsia="zh-CN"/>
        </w:rPr>
        <w:t xml:space="preserve"> which allowed us to</w:t>
      </w:r>
      <w:r w:rsidR="00E93635" w:rsidRPr="00E93635">
        <w:rPr>
          <w:rFonts w:ascii="Times New Roman" w:eastAsia="SimSun" w:hAnsi="Times New Roman" w:cs="Times New Roman"/>
          <w:bCs/>
          <w:sz w:val="24"/>
          <w:szCs w:val="24"/>
          <w:lang w:eastAsia="zh-CN"/>
        </w:rPr>
        <w:t xml:space="preserve"> include a spatially variable roughness attribute</w:t>
      </w:r>
      <w:r w:rsidR="00E93635">
        <w:rPr>
          <w:rFonts w:ascii="Times New Roman" w:eastAsia="SimSun" w:hAnsi="Times New Roman" w:cs="Times New Roman"/>
          <w:bCs/>
          <w:sz w:val="24"/>
          <w:szCs w:val="24"/>
          <w:lang w:eastAsia="zh-CN"/>
        </w:rPr>
        <w:t xml:space="preserve"> which we altered for each grain size distribution.</w:t>
      </w:r>
    </w:p>
    <w:p w14:paraId="43AFD717" w14:textId="6BF8CC94" w:rsidR="00D1214E" w:rsidRPr="009F672C" w:rsidRDefault="00634D7A" w:rsidP="001518AF">
      <w:pPr>
        <w:widowControl w:val="0"/>
        <w:spacing w:after="0" w:line="240" w:lineRule="auto"/>
        <w:ind w:firstLine="420"/>
        <w:jc w:val="both"/>
        <w:rPr>
          <w:rFonts w:ascii="Times New Roman" w:eastAsia="SimSun" w:hAnsi="Times New Roman" w:cs="Times New Roman"/>
          <w:bCs/>
          <w:sz w:val="24"/>
          <w:szCs w:val="24"/>
          <w:lang w:eastAsia="zh-CN"/>
        </w:rPr>
      </w:pPr>
      <w:r>
        <w:rPr>
          <w:rFonts w:ascii="Times New Roman" w:eastAsia="SimSun" w:hAnsi="Times New Roman" w:cs="Times New Roman"/>
          <w:bCs/>
          <w:sz w:val="24"/>
          <w:szCs w:val="24"/>
          <w:lang w:eastAsia="zh-CN"/>
        </w:rPr>
        <w:t xml:space="preserve">We coupled OverlandFlow </w:t>
      </w:r>
      <w:r w:rsidR="00E93635">
        <w:rPr>
          <w:rFonts w:ascii="Times New Roman" w:eastAsia="SimSun" w:hAnsi="Times New Roman" w:cs="Times New Roman"/>
          <w:bCs/>
          <w:sz w:val="24"/>
          <w:szCs w:val="24"/>
          <w:lang w:eastAsia="zh-CN"/>
        </w:rPr>
        <w:t>to</w:t>
      </w:r>
      <w:r>
        <w:rPr>
          <w:rFonts w:ascii="Times New Roman" w:eastAsia="SimSun" w:hAnsi="Times New Roman" w:cs="Times New Roman"/>
          <w:bCs/>
          <w:sz w:val="24"/>
          <w:szCs w:val="24"/>
          <w:lang w:eastAsia="zh-CN"/>
        </w:rPr>
        <w:t xml:space="preserve"> RiverBedDynamics (Monsalve et al., 2023)</w:t>
      </w:r>
      <w:r w:rsidR="00E93635">
        <w:rPr>
          <w:rFonts w:ascii="Times New Roman" w:eastAsia="SimSun" w:hAnsi="Times New Roman" w:cs="Times New Roman"/>
          <w:bCs/>
          <w:sz w:val="24"/>
          <w:szCs w:val="24"/>
          <w:lang w:eastAsia="zh-CN"/>
        </w:rPr>
        <w:t xml:space="preserve">, which allowed us to calculate </w:t>
      </w:r>
      <w:r w:rsidR="001518AF" w:rsidRPr="001518AF">
        <w:rPr>
          <w:rFonts w:ascii="Times New Roman" w:eastAsia="SimSun" w:hAnsi="Times New Roman" w:cs="Times New Roman"/>
          <w:bCs/>
          <w:sz w:val="24"/>
          <w:szCs w:val="24"/>
          <w:lang w:eastAsia="zh-CN"/>
        </w:rPr>
        <w:t>bed load transport and</w:t>
      </w:r>
      <w:r w:rsidR="00E93635">
        <w:rPr>
          <w:rFonts w:ascii="Times New Roman" w:eastAsia="SimSun" w:hAnsi="Times New Roman" w:cs="Times New Roman"/>
          <w:bCs/>
          <w:sz w:val="24"/>
          <w:szCs w:val="24"/>
          <w:lang w:eastAsia="zh-CN"/>
        </w:rPr>
        <w:t xml:space="preserve"> elevation change due to erosion or deposition. R</w:t>
      </w:r>
      <w:r w:rsidR="001518AF" w:rsidRPr="001518AF">
        <w:rPr>
          <w:rFonts w:ascii="Times New Roman" w:eastAsia="SimSun" w:hAnsi="Times New Roman" w:cs="Times New Roman"/>
          <w:bCs/>
          <w:sz w:val="24"/>
          <w:szCs w:val="24"/>
          <w:lang w:eastAsia="zh-CN"/>
        </w:rPr>
        <w:t>iverBedDynamics takes surface flow variables</w:t>
      </w:r>
      <w:r w:rsidR="00E93635">
        <w:rPr>
          <w:rFonts w:ascii="Times New Roman" w:eastAsia="SimSun" w:hAnsi="Times New Roman" w:cs="Times New Roman"/>
          <w:bCs/>
          <w:sz w:val="24"/>
          <w:szCs w:val="24"/>
          <w:lang w:eastAsia="zh-CN"/>
        </w:rPr>
        <w:t xml:space="preserve"> from OverlandFlow</w:t>
      </w:r>
      <w:r w:rsidR="00806C19">
        <w:rPr>
          <w:rFonts w:ascii="Times New Roman" w:eastAsia="SimSun" w:hAnsi="Times New Roman" w:cs="Times New Roman"/>
          <w:bCs/>
          <w:sz w:val="24"/>
          <w:szCs w:val="24"/>
          <w:lang w:eastAsia="zh-CN"/>
        </w:rPr>
        <w:t xml:space="preserve"> and </w:t>
      </w:r>
      <w:r w:rsidR="001518AF" w:rsidRPr="001518AF">
        <w:rPr>
          <w:rFonts w:ascii="Times New Roman" w:eastAsia="SimSun" w:hAnsi="Times New Roman" w:cs="Times New Roman"/>
          <w:bCs/>
          <w:sz w:val="24"/>
          <w:szCs w:val="24"/>
          <w:lang w:eastAsia="zh-CN"/>
        </w:rPr>
        <w:t>grain</w:t>
      </w:r>
      <w:r w:rsidR="00806C19">
        <w:rPr>
          <w:rFonts w:ascii="Times New Roman" w:eastAsia="SimSun" w:hAnsi="Times New Roman" w:cs="Times New Roman"/>
          <w:bCs/>
          <w:sz w:val="24"/>
          <w:szCs w:val="24"/>
          <w:lang w:eastAsia="zh-CN"/>
        </w:rPr>
        <w:t xml:space="preserve"> sizes, both of which </w:t>
      </w:r>
      <w:r w:rsidR="00806C19">
        <w:rPr>
          <w:rFonts w:ascii="Times New Roman" w:eastAsia="SimSun" w:hAnsi="Times New Roman" w:cs="Times New Roman"/>
          <w:bCs/>
          <w:sz w:val="24"/>
          <w:szCs w:val="24"/>
          <w:lang w:eastAsia="zh-CN"/>
        </w:rPr>
        <w:lastRenderedPageBreak/>
        <w:t>are stored in a raster grid. S</w:t>
      </w:r>
      <w:r w:rsidR="001518AF" w:rsidRPr="001518AF">
        <w:rPr>
          <w:rFonts w:ascii="Times New Roman" w:eastAsia="SimSun" w:hAnsi="Times New Roman" w:cs="Times New Roman"/>
          <w:bCs/>
          <w:sz w:val="24"/>
          <w:szCs w:val="24"/>
          <w:lang w:eastAsia="zh-CN"/>
        </w:rPr>
        <w:t xml:space="preserve">ediment fluxes </w:t>
      </w:r>
      <w:r w:rsidR="00806C19">
        <w:rPr>
          <w:rFonts w:ascii="Times New Roman" w:eastAsia="SimSun" w:hAnsi="Times New Roman" w:cs="Times New Roman"/>
          <w:bCs/>
          <w:sz w:val="24"/>
          <w:szCs w:val="24"/>
          <w:lang w:eastAsia="zh-CN"/>
        </w:rPr>
        <w:t>for</w:t>
      </w:r>
      <w:r w:rsidR="001518AF" w:rsidRPr="001518AF">
        <w:rPr>
          <w:rFonts w:ascii="Times New Roman" w:eastAsia="SimSun" w:hAnsi="Times New Roman" w:cs="Times New Roman"/>
          <w:bCs/>
          <w:sz w:val="24"/>
          <w:szCs w:val="24"/>
          <w:lang w:eastAsia="zh-CN"/>
        </w:rPr>
        <w:t xml:space="preserve"> each cell are </w:t>
      </w:r>
      <w:r w:rsidR="00806C19">
        <w:rPr>
          <w:rFonts w:ascii="Times New Roman" w:eastAsia="SimSun" w:hAnsi="Times New Roman" w:cs="Times New Roman"/>
          <w:bCs/>
          <w:sz w:val="24"/>
          <w:szCs w:val="24"/>
          <w:lang w:eastAsia="zh-CN"/>
        </w:rPr>
        <w:t xml:space="preserve">then </w:t>
      </w:r>
      <w:r w:rsidR="001518AF" w:rsidRPr="001518AF">
        <w:rPr>
          <w:rFonts w:ascii="Times New Roman" w:eastAsia="SimSun" w:hAnsi="Times New Roman" w:cs="Times New Roman"/>
          <w:bCs/>
          <w:sz w:val="24"/>
          <w:szCs w:val="24"/>
          <w:lang w:eastAsia="zh-CN"/>
        </w:rPr>
        <w:t>calculated</w:t>
      </w:r>
      <w:r w:rsidR="00806C19">
        <w:rPr>
          <w:rFonts w:ascii="Times New Roman" w:eastAsia="SimSun" w:hAnsi="Times New Roman" w:cs="Times New Roman"/>
          <w:bCs/>
          <w:sz w:val="24"/>
          <w:szCs w:val="24"/>
          <w:lang w:eastAsia="zh-CN"/>
        </w:rPr>
        <w:t>,</w:t>
      </w:r>
      <w:r w:rsidR="001518AF" w:rsidRPr="001518AF">
        <w:rPr>
          <w:rFonts w:ascii="Times New Roman" w:eastAsia="SimSun" w:hAnsi="Times New Roman" w:cs="Times New Roman"/>
          <w:bCs/>
          <w:sz w:val="24"/>
          <w:szCs w:val="24"/>
          <w:lang w:eastAsia="zh-CN"/>
        </w:rPr>
        <w:t xml:space="preserve"> and bed surface elevation and bed properties like bed grain size distribution</w:t>
      </w:r>
      <w:r w:rsidR="00806C19">
        <w:rPr>
          <w:rFonts w:ascii="Times New Roman" w:eastAsia="SimSun" w:hAnsi="Times New Roman" w:cs="Times New Roman"/>
          <w:bCs/>
          <w:sz w:val="24"/>
          <w:szCs w:val="24"/>
          <w:lang w:eastAsia="zh-CN"/>
        </w:rPr>
        <w:t>s</w:t>
      </w:r>
      <w:r w:rsidR="001518AF" w:rsidRPr="001518AF">
        <w:rPr>
          <w:rFonts w:ascii="Times New Roman" w:eastAsia="SimSun" w:hAnsi="Times New Roman" w:cs="Times New Roman"/>
          <w:bCs/>
          <w:sz w:val="24"/>
          <w:szCs w:val="24"/>
          <w:lang w:eastAsia="zh-CN"/>
        </w:rPr>
        <w:t xml:space="preserve"> are updated</w:t>
      </w:r>
      <w:r w:rsidR="00D1214E" w:rsidRPr="009F672C">
        <w:rPr>
          <w:rFonts w:ascii="Times New Roman" w:eastAsia="SimSun" w:hAnsi="Times New Roman" w:cs="Times New Roman"/>
          <w:bCs/>
          <w:sz w:val="24"/>
          <w:szCs w:val="24"/>
          <w:lang w:eastAsia="zh-CN"/>
        </w:rPr>
        <w:t xml:space="preserve">. </w:t>
      </w:r>
    </w:p>
    <w:p w14:paraId="4BDB58CF" w14:textId="49BA8296" w:rsidR="00D1214E" w:rsidRPr="009F672C" w:rsidRDefault="00D1214E" w:rsidP="00D1214E">
      <w:pPr>
        <w:spacing w:after="0" w:line="240" w:lineRule="auto"/>
        <w:ind w:firstLine="420"/>
        <w:jc w:val="both"/>
        <w:rPr>
          <w:rFonts w:ascii="Times New Roman" w:hAnsi="Times New Roman" w:cs="Times New Roman"/>
          <w:kern w:val="2"/>
          <w:sz w:val="24"/>
          <w:szCs w:val="24"/>
          <w:lang w:eastAsia="zh-CN"/>
        </w:rPr>
      </w:pPr>
      <w:r w:rsidRPr="009F672C">
        <w:rPr>
          <w:rFonts w:ascii="Times New Roman" w:hAnsi="Times New Roman" w:cs="Times New Roman"/>
          <w:kern w:val="2"/>
          <w:sz w:val="24"/>
          <w:szCs w:val="24"/>
          <w:lang w:eastAsia="zh-CN"/>
        </w:rPr>
        <w:t xml:space="preserve">We </w:t>
      </w:r>
      <w:r w:rsidR="00806C19">
        <w:rPr>
          <w:rFonts w:ascii="Times New Roman" w:hAnsi="Times New Roman" w:cs="Times New Roman"/>
          <w:kern w:val="2"/>
          <w:sz w:val="24"/>
          <w:szCs w:val="24"/>
          <w:lang w:eastAsia="zh-CN"/>
        </w:rPr>
        <w:t>used depth-duration plots (climate figure)</w:t>
      </w:r>
      <w:r w:rsidRPr="009F672C">
        <w:rPr>
          <w:rFonts w:ascii="Times New Roman" w:hAnsi="Times New Roman" w:cs="Times New Roman"/>
          <w:kern w:val="2"/>
          <w:sz w:val="24"/>
          <w:szCs w:val="24"/>
          <w:lang w:eastAsia="zh-CN"/>
        </w:rPr>
        <w:t xml:space="preserve"> </w:t>
      </w:r>
      <w:r w:rsidR="00806C19">
        <w:rPr>
          <w:rFonts w:ascii="Times New Roman" w:hAnsi="Times New Roman" w:cs="Times New Roman"/>
          <w:kern w:val="2"/>
          <w:sz w:val="24"/>
          <w:szCs w:val="24"/>
          <w:lang w:eastAsia="zh-CN"/>
        </w:rPr>
        <w:t xml:space="preserve">for Last Chance canyon </w:t>
      </w:r>
      <w:r w:rsidRPr="009F672C">
        <w:rPr>
          <w:rFonts w:ascii="Times New Roman" w:hAnsi="Times New Roman" w:cs="Times New Roman"/>
          <w:kern w:val="2"/>
          <w:sz w:val="24"/>
          <w:szCs w:val="24"/>
          <w:lang w:eastAsia="zh-CN"/>
        </w:rPr>
        <w:t xml:space="preserve">from </w:t>
      </w:r>
      <w:r w:rsidR="00806C19">
        <w:rPr>
          <w:rFonts w:ascii="Times New Roman" w:hAnsi="Times New Roman" w:cs="Times New Roman"/>
          <w:kern w:val="2"/>
          <w:sz w:val="24"/>
          <w:szCs w:val="24"/>
          <w:lang w:eastAsia="zh-CN"/>
        </w:rPr>
        <w:t>NOAA</w:t>
      </w:r>
      <w:r w:rsidR="002B5D5B">
        <w:rPr>
          <w:rFonts w:ascii="Times New Roman" w:hAnsi="Times New Roman" w:cs="Times New Roman"/>
          <w:kern w:val="2"/>
          <w:sz w:val="24"/>
          <w:szCs w:val="24"/>
          <w:lang w:eastAsia="zh-CN"/>
        </w:rPr>
        <w:t xml:space="preserve"> (citation)</w:t>
      </w:r>
      <w:r w:rsidRPr="009F672C">
        <w:rPr>
          <w:rFonts w:ascii="Times New Roman" w:hAnsi="Times New Roman" w:cs="Times New Roman"/>
          <w:kern w:val="2"/>
          <w:sz w:val="24"/>
          <w:szCs w:val="24"/>
          <w:lang w:eastAsia="zh-CN"/>
        </w:rPr>
        <w:t xml:space="preserve">. These data </w:t>
      </w:r>
      <w:r w:rsidR="004031AA">
        <w:rPr>
          <w:rFonts w:ascii="Times New Roman" w:hAnsi="Times New Roman" w:cs="Times New Roman"/>
          <w:kern w:val="2"/>
          <w:sz w:val="24"/>
          <w:szCs w:val="24"/>
          <w:lang w:eastAsia="zh-CN"/>
        </w:rPr>
        <w:t xml:space="preserve">are </w:t>
      </w:r>
      <w:r w:rsidRPr="009F672C">
        <w:rPr>
          <w:rFonts w:ascii="Times New Roman" w:hAnsi="Times New Roman" w:cs="Times New Roman"/>
          <w:kern w:val="2"/>
          <w:sz w:val="24"/>
          <w:szCs w:val="24"/>
          <w:lang w:eastAsia="zh-CN"/>
        </w:rPr>
        <w:t xml:space="preserve">used to inform the </w:t>
      </w:r>
      <w:proofErr w:type="spellStart"/>
      <w:r w:rsidRPr="009F672C">
        <w:rPr>
          <w:rFonts w:ascii="Times New Roman" w:hAnsi="Times New Roman" w:cs="Times New Roman"/>
          <w:kern w:val="2"/>
          <w:sz w:val="24"/>
          <w:szCs w:val="24"/>
          <w:lang w:eastAsia="zh-CN"/>
        </w:rPr>
        <w:t>OverLandFlow</w:t>
      </w:r>
      <w:proofErr w:type="spellEnd"/>
      <w:r w:rsidRPr="009F672C">
        <w:rPr>
          <w:rFonts w:ascii="Times New Roman" w:hAnsi="Times New Roman" w:cs="Times New Roman"/>
          <w:kern w:val="2"/>
          <w:sz w:val="24"/>
          <w:szCs w:val="24"/>
          <w:lang w:eastAsia="zh-CN"/>
        </w:rPr>
        <w:t xml:space="preserve"> component and generate storms which mimic real storms from our study area. </w:t>
      </w:r>
    </w:p>
    <w:p w14:paraId="1406CDDA" w14:textId="37687E05" w:rsidR="002B5D5B" w:rsidRDefault="00D1214E" w:rsidP="00D1214E">
      <w:pPr>
        <w:spacing w:after="0" w:line="240" w:lineRule="auto"/>
        <w:ind w:firstLine="420"/>
        <w:jc w:val="both"/>
        <w:rPr>
          <w:rFonts w:ascii="Times New Roman" w:hAnsi="Times New Roman" w:cs="Times New Roman"/>
          <w:bCs/>
          <w:sz w:val="24"/>
          <w:szCs w:val="24"/>
          <w:lang w:eastAsia="zh-CN"/>
        </w:rPr>
      </w:pPr>
      <w:r w:rsidRPr="009F672C">
        <w:rPr>
          <w:rFonts w:ascii="Times New Roman" w:hAnsi="Times New Roman" w:cs="Times New Roman"/>
          <w:bCs/>
          <w:sz w:val="24"/>
          <w:szCs w:val="24"/>
          <w:lang w:eastAsia="zh-CN"/>
        </w:rPr>
        <w:t>We use</w:t>
      </w:r>
      <w:r w:rsidR="002B5D5B">
        <w:rPr>
          <w:rFonts w:ascii="Times New Roman" w:hAnsi="Times New Roman" w:cs="Times New Roman"/>
          <w:bCs/>
          <w:sz w:val="24"/>
          <w:szCs w:val="24"/>
          <w:lang w:eastAsia="zh-CN"/>
        </w:rPr>
        <w:t>d</w:t>
      </w:r>
      <w:r w:rsidRPr="009F672C">
        <w:rPr>
          <w:rFonts w:ascii="Times New Roman" w:hAnsi="Times New Roman" w:cs="Times New Roman"/>
          <w:bCs/>
          <w:sz w:val="24"/>
          <w:szCs w:val="24"/>
          <w:lang w:eastAsia="zh-CN"/>
        </w:rPr>
        <w:t xml:space="preserve"> a DJI </w:t>
      </w:r>
      <w:proofErr w:type="spellStart"/>
      <w:r w:rsidRPr="009F672C">
        <w:rPr>
          <w:rFonts w:ascii="Times New Roman" w:hAnsi="Times New Roman" w:cs="Times New Roman"/>
          <w:bCs/>
          <w:sz w:val="24"/>
          <w:szCs w:val="24"/>
          <w:lang w:eastAsia="zh-CN"/>
        </w:rPr>
        <w:t>mavik</w:t>
      </w:r>
      <w:proofErr w:type="spellEnd"/>
      <w:r w:rsidRPr="009F672C">
        <w:rPr>
          <w:rFonts w:ascii="Times New Roman" w:hAnsi="Times New Roman" w:cs="Times New Roman"/>
          <w:bCs/>
          <w:sz w:val="24"/>
          <w:szCs w:val="24"/>
          <w:lang w:eastAsia="zh-CN"/>
        </w:rPr>
        <w:t xml:space="preserve"> 2 pro to take photos</w:t>
      </w:r>
      <w:r w:rsidR="00F35E69">
        <w:rPr>
          <w:rFonts w:ascii="Times New Roman" w:hAnsi="Times New Roman" w:cs="Times New Roman"/>
          <w:bCs/>
          <w:sz w:val="24"/>
          <w:szCs w:val="24"/>
          <w:lang w:eastAsia="zh-CN"/>
        </w:rPr>
        <w:t xml:space="preserve"> of three segments of each of the two channels- a </w:t>
      </w:r>
      <w:r w:rsidR="002B5D5B">
        <w:rPr>
          <w:rFonts w:ascii="Times New Roman" w:hAnsi="Times New Roman" w:cs="Times New Roman"/>
          <w:bCs/>
          <w:sz w:val="24"/>
          <w:szCs w:val="24"/>
          <w:lang w:eastAsia="zh-CN"/>
        </w:rPr>
        <w:t>downstream, intermediate, and upstream</w:t>
      </w:r>
      <w:r w:rsidR="00F35E69">
        <w:rPr>
          <w:rFonts w:ascii="Times New Roman" w:hAnsi="Times New Roman" w:cs="Times New Roman"/>
          <w:bCs/>
          <w:sz w:val="24"/>
          <w:szCs w:val="24"/>
          <w:lang w:eastAsia="zh-CN"/>
        </w:rPr>
        <w:t xml:space="preserve">- from elevations of approximately 20 meters </w:t>
      </w:r>
      <w:r w:rsidR="002B5D5B">
        <w:rPr>
          <w:rFonts w:ascii="Times New Roman" w:hAnsi="Times New Roman" w:cs="Times New Roman"/>
          <w:bCs/>
          <w:sz w:val="24"/>
          <w:szCs w:val="24"/>
          <w:lang w:eastAsia="zh-CN"/>
        </w:rPr>
        <w:t xml:space="preserve">above LC1 and LC3. We then used </w:t>
      </w:r>
      <w:r w:rsidR="00F35E69">
        <w:rPr>
          <w:rFonts w:ascii="Times New Roman" w:hAnsi="Times New Roman" w:cs="Times New Roman"/>
          <w:bCs/>
          <w:sz w:val="24"/>
          <w:szCs w:val="24"/>
          <w:lang w:eastAsia="zh-CN"/>
        </w:rPr>
        <w:t xml:space="preserve">Agisoft Metashape software to process these images and to produce orthomosaics and DEM’s with a spatial resolution that varied from # to #. </w:t>
      </w:r>
      <w:r w:rsidR="00BE2190">
        <w:rPr>
          <w:rFonts w:ascii="Times New Roman" w:hAnsi="Times New Roman" w:cs="Times New Roman"/>
          <w:bCs/>
          <w:sz w:val="24"/>
          <w:szCs w:val="24"/>
          <w:lang w:eastAsia="zh-CN"/>
        </w:rPr>
        <w:t xml:space="preserve">We used the </w:t>
      </w:r>
      <w:proofErr w:type="spellStart"/>
      <w:r w:rsidR="00BE2190">
        <w:rPr>
          <w:rFonts w:ascii="Times New Roman" w:hAnsi="Times New Roman" w:cs="Times New Roman"/>
          <w:bCs/>
          <w:sz w:val="24"/>
          <w:szCs w:val="24"/>
          <w:lang w:eastAsia="zh-CN"/>
        </w:rPr>
        <w:t>PebbleCounts</w:t>
      </w:r>
      <w:proofErr w:type="spellEnd"/>
      <w:r w:rsidR="00BE2190">
        <w:rPr>
          <w:rFonts w:ascii="Times New Roman" w:hAnsi="Times New Roman" w:cs="Times New Roman"/>
          <w:bCs/>
          <w:sz w:val="24"/>
          <w:szCs w:val="24"/>
          <w:lang w:eastAsia="zh-CN"/>
        </w:rPr>
        <w:t xml:space="preserve"> image analysis package (</w:t>
      </w:r>
      <w:proofErr w:type="spellStart"/>
      <w:r w:rsidR="00BE2190">
        <w:rPr>
          <w:rFonts w:ascii="Times New Roman" w:hAnsi="Times New Roman" w:cs="Times New Roman"/>
          <w:bCs/>
          <w:sz w:val="24"/>
          <w:szCs w:val="24"/>
          <w:lang w:eastAsia="zh-CN"/>
        </w:rPr>
        <w:t>Purinton</w:t>
      </w:r>
      <w:proofErr w:type="spellEnd"/>
      <w:r w:rsidR="00BE2190">
        <w:rPr>
          <w:rFonts w:ascii="Times New Roman" w:hAnsi="Times New Roman" w:cs="Times New Roman"/>
          <w:bCs/>
          <w:sz w:val="24"/>
          <w:szCs w:val="24"/>
          <w:lang w:eastAsia="zh-CN"/>
        </w:rPr>
        <w:t xml:space="preserve"> and </w:t>
      </w:r>
      <w:proofErr w:type="spellStart"/>
      <w:r w:rsidR="00BE2190">
        <w:rPr>
          <w:rFonts w:ascii="Times New Roman" w:hAnsi="Times New Roman" w:cs="Times New Roman"/>
          <w:bCs/>
          <w:sz w:val="24"/>
          <w:szCs w:val="24"/>
          <w:lang w:eastAsia="zh-CN"/>
        </w:rPr>
        <w:t>Bookhagen</w:t>
      </w:r>
      <w:proofErr w:type="spellEnd"/>
      <w:r w:rsidR="00BE2190">
        <w:rPr>
          <w:rFonts w:ascii="Times New Roman" w:hAnsi="Times New Roman" w:cs="Times New Roman"/>
          <w:bCs/>
          <w:sz w:val="24"/>
          <w:szCs w:val="24"/>
          <w:lang w:eastAsia="zh-CN"/>
        </w:rPr>
        <w:t>, 2019), to determine the b axis diameter of alluvium.</w:t>
      </w:r>
    </w:p>
    <w:bookmarkEnd w:id="2"/>
    <w:p w14:paraId="1967FE07" w14:textId="4276BEF0" w:rsidR="00BE2190" w:rsidRDefault="00BE2190" w:rsidP="00BE2190">
      <w:pPr>
        <w:spacing w:after="0" w:line="240" w:lineRule="auto"/>
        <w:jc w:val="both"/>
        <w:rPr>
          <w:rFonts w:ascii="Times New Roman" w:hAnsi="Times New Roman" w:cs="Times New Roman"/>
          <w:b/>
          <w:sz w:val="24"/>
          <w:szCs w:val="24"/>
          <w:lang w:eastAsia="zh-CN"/>
        </w:rPr>
      </w:pPr>
      <w:r>
        <w:rPr>
          <w:rFonts w:ascii="Times New Roman" w:hAnsi="Times New Roman" w:cs="Times New Roman"/>
          <w:b/>
          <w:sz w:val="24"/>
          <w:szCs w:val="24"/>
          <w:lang w:eastAsia="zh-CN"/>
        </w:rPr>
        <w:t>RESULTS</w:t>
      </w:r>
    </w:p>
    <w:p w14:paraId="270F28A6" w14:textId="77777777" w:rsidR="00D1214E" w:rsidRPr="009F672C" w:rsidRDefault="00D1214E" w:rsidP="002030E6">
      <w:pPr>
        <w:spacing w:after="0" w:line="240" w:lineRule="auto"/>
        <w:ind w:firstLine="420"/>
        <w:jc w:val="both"/>
        <w:rPr>
          <w:rFonts w:ascii="Times New Roman" w:hAnsi="Times New Roman" w:cs="Times New Roman"/>
          <w:kern w:val="2"/>
          <w:sz w:val="24"/>
          <w:szCs w:val="24"/>
          <w:lang w:eastAsia="zh-CN"/>
        </w:rPr>
      </w:pPr>
      <w:r w:rsidRPr="009F672C">
        <w:rPr>
          <w:rFonts w:ascii="Times New Roman" w:hAnsi="Times New Roman" w:cs="Times New Roman"/>
          <w:kern w:val="2"/>
          <w:sz w:val="24"/>
          <w:szCs w:val="24"/>
          <w:lang w:eastAsia="zh-CN"/>
        </w:rPr>
        <w:t xml:space="preserve">To link the hydrograph and sediment size, we examine sediment flux in different channel sections for different storms. Storms which strip sediment armor of different sizes will have difference recurrence intervals. We expect that sediment residences times will vary with storm intensity and storms with higher recurrence intervals will be required to move larger alluvium. Storms will be able to remove sediment armor and do geomorphic work less frequently and for higher recurrence intervals in channel sections with larger sediment armor. However, the more frequent, less intense storms should be able to remove sediment and erode into the shallower channel sections which are armored by smaller sediments more often. </w:t>
      </w:r>
      <w:r w:rsidRPr="009F672C">
        <w:rPr>
          <w:rFonts w:ascii="Times New Roman" w:hAnsi="Times New Roman" w:cs="Times New Roman"/>
          <w:bCs/>
          <w:sz w:val="24"/>
          <w:szCs w:val="24"/>
          <w:lang w:eastAsia="zh-CN"/>
        </w:rPr>
        <w:t>We expect our modeled storms to remove smaller sediments, leaving larger alluvium behind for storms under a certain recurrence interval. We will compare modeled sediment size distributions with distributions we measured in Last Chance canyon by photosieving orthophotos generated with drone surveys</w:t>
      </w:r>
      <w:r>
        <w:rPr>
          <w:rFonts w:ascii="Times New Roman" w:hAnsi="Times New Roman" w:cs="Times New Roman"/>
          <w:bCs/>
          <w:sz w:val="24"/>
          <w:szCs w:val="24"/>
          <w:lang w:eastAsia="zh-CN"/>
        </w:rPr>
        <w:t>.</w:t>
      </w:r>
      <w:r w:rsidRPr="009F672C">
        <w:rPr>
          <w:rFonts w:ascii="Times New Roman" w:hAnsi="Times New Roman" w:cs="Times New Roman"/>
          <w:bCs/>
          <w:sz w:val="24"/>
          <w:szCs w:val="24"/>
          <w:lang w:eastAsia="zh-CN"/>
        </w:rPr>
        <w:t xml:space="preserve"> This methodology will help elucidate how variance in storm characteristics affects sediment size distributions and alluvial residence times.</w:t>
      </w:r>
    </w:p>
    <w:p w14:paraId="0B9725AD" w14:textId="77777777" w:rsidR="00D1214E" w:rsidRPr="009F672C" w:rsidRDefault="00D1214E" w:rsidP="00D1214E">
      <w:pPr>
        <w:spacing w:after="0" w:line="240" w:lineRule="auto"/>
        <w:ind w:firstLine="420"/>
        <w:jc w:val="both"/>
        <w:rPr>
          <w:rFonts w:ascii="Times New Roman" w:hAnsi="Times New Roman" w:cs="Times New Roman"/>
          <w:kern w:val="2"/>
          <w:sz w:val="24"/>
          <w:szCs w:val="24"/>
          <w:lang w:eastAsia="zh-CN"/>
        </w:rPr>
      </w:pPr>
      <w:r w:rsidRPr="009F672C">
        <w:rPr>
          <w:rFonts w:ascii="Times New Roman" w:hAnsi="Times New Roman" w:cs="Times New Roman"/>
          <w:kern w:val="2"/>
          <w:sz w:val="24"/>
          <w:szCs w:val="24"/>
          <w:lang w:eastAsia="zh-CN"/>
        </w:rPr>
        <w:t>To quantify the influence of storms on the time for landscape morphology to respond to the changes in sediment size, we measure the size of sediment in the channels and the recurrence interval required to remove sediments of differing sizes. We will determine the residence time of sediment necessary for the channel morphology to steepen to reflect the presence of alluvial armor. We seek to quantify a link between channel steepness and the residence time of large sediment armor. Variance in sediment size affects channel and landscape morphology (</w:t>
      </w:r>
      <w:r>
        <w:rPr>
          <w:rFonts w:ascii="Times New Roman" w:hAnsi="Times New Roman" w:cs="Times New Roman"/>
          <w:kern w:val="2"/>
          <w:sz w:val="24"/>
          <w:szCs w:val="24"/>
          <w:lang w:eastAsia="zh-CN"/>
        </w:rPr>
        <w:t>figure 4</w:t>
      </w:r>
      <w:r w:rsidRPr="009F672C">
        <w:rPr>
          <w:rFonts w:ascii="Times New Roman" w:hAnsi="Times New Roman" w:cs="Times New Roman"/>
          <w:kern w:val="2"/>
          <w:sz w:val="24"/>
          <w:szCs w:val="24"/>
          <w:lang w:eastAsia="zh-CN"/>
        </w:rPr>
        <w:t>), and we will relate residence time in channel with degree of steepening. To validate our modeled results, we plan on comparing the landscape relief of bedrock armored with sediment of varying sizes (</w:t>
      </w:r>
      <w:r>
        <w:rPr>
          <w:rFonts w:ascii="Times New Roman" w:hAnsi="Times New Roman" w:cs="Times New Roman"/>
          <w:kern w:val="2"/>
          <w:sz w:val="24"/>
          <w:szCs w:val="24"/>
          <w:lang w:eastAsia="zh-CN"/>
        </w:rPr>
        <w:t>figure 5</w:t>
      </w:r>
      <w:r w:rsidRPr="009F672C">
        <w:rPr>
          <w:rFonts w:ascii="Times New Roman" w:hAnsi="Times New Roman" w:cs="Times New Roman"/>
          <w:kern w:val="2"/>
          <w:sz w:val="24"/>
          <w:szCs w:val="24"/>
          <w:lang w:eastAsia="zh-CN"/>
        </w:rPr>
        <w:t>). We expect that sediment sourced from dolomite is large and competent enough (</w:t>
      </w:r>
      <w:r>
        <w:rPr>
          <w:rFonts w:ascii="Times New Roman" w:hAnsi="Times New Roman" w:cs="Times New Roman"/>
          <w:kern w:val="2"/>
          <w:sz w:val="24"/>
          <w:szCs w:val="24"/>
          <w:lang w:eastAsia="zh-CN"/>
        </w:rPr>
        <w:t>figure 6</w:t>
      </w:r>
      <w:r w:rsidRPr="009F672C">
        <w:rPr>
          <w:rFonts w:ascii="Times New Roman" w:hAnsi="Times New Roman" w:cs="Times New Roman"/>
          <w:kern w:val="2"/>
          <w:sz w:val="24"/>
          <w:szCs w:val="24"/>
          <w:lang w:eastAsia="zh-CN"/>
        </w:rPr>
        <w:t xml:space="preserve">) to pin baselevel at channel sections above it. Furthermore, we will quantify the degree to which celerity in the steep </w:t>
      </w:r>
      <w:proofErr w:type="spellStart"/>
      <w:r w:rsidRPr="009F672C">
        <w:rPr>
          <w:rFonts w:ascii="Times New Roman" w:hAnsi="Times New Roman" w:cs="Times New Roman"/>
          <w:kern w:val="2"/>
          <w:sz w:val="24"/>
          <w:szCs w:val="24"/>
          <w:lang w:eastAsia="zh-CN"/>
        </w:rPr>
        <w:t>knickzone</w:t>
      </w:r>
      <w:proofErr w:type="spellEnd"/>
      <w:r w:rsidRPr="009F672C">
        <w:rPr>
          <w:rFonts w:ascii="Times New Roman" w:hAnsi="Times New Roman" w:cs="Times New Roman"/>
          <w:kern w:val="2"/>
          <w:sz w:val="24"/>
          <w:szCs w:val="24"/>
          <w:lang w:eastAsia="zh-CN"/>
        </w:rPr>
        <w:t xml:space="preserve"> has been slowed by the presence of large dolomitic armor.</w:t>
      </w:r>
    </w:p>
    <w:p w14:paraId="500B62E2" w14:textId="12D8AEFF" w:rsidR="00EA65CF" w:rsidRDefault="00EA65CF"/>
    <w:p w14:paraId="1DBE1EFE" w14:textId="21B7C327" w:rsidR="003C3832" w:rsidRDefault="003C3832"/>
    <w:p w14:paraId="21C67095" w14:textId="54D9CD8F" w:rsidR="003C3832" w:rsidRDefault="003C3832"/>
    <w:p w14:paraId="2E47A4B2" w14:textId="1816577F" w:rsidR="00EA788B" w:rsidRPr="003C3832" w:rsidRDefault="00EA788B" w:rsidP="00B26A6E">
      <w:pPr>
        <w:rPr>
          <w:color w:val="FF0000"/>
        </w:rPr>
      </w:pPr>
      <w:r>
        <w:rPr>
          <w:color w:val="FF0000"/>
        </w:rPr>
        <w:t xml:space="preserve"> </w:t>
      </w:r>
    </w:p>
    <w:sectPr w:rsidR="00EA788B" w:rsidRPr="003C3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14E"/>
    <w:rsid w:val="00040398"/>
    <w:rsid w:val="001518AF"/>
    <w:rsid w:val="002030E6"/>
    <w:rsid w:val="00280095"/>
    <w:rsid w:val="002B5D5B"/>
    <w:rsid w:val="003040A4"/>
    <w:rsid w:val="00323181"/>
    <w:rsid w:val="003C3832"/>
    <w:rsid w:val="003F7913"/>
    <w:rsid w:val="004031AA"/>
    <w:rsid w:val="004E73BC"/>
    <w:rsid w:val="00502FDA"/>
    <w:rsid w:val="005F17FF"/>
    <w:rsid w:val="005F646F"/>
    <w:rsid w:val="00634D7A"/>
    <w:rsid w:val="00715ED5"/>
    <w:rsid w:val="00750A9A"/>
    <w:rsid w:val="00806C19"/>
    <w:rsid w:val="008825FD"/>
    <w:rsid w:val="009509AD"/>
    <w:rsid w:val="00950CDE"/>
    <w:rsid w:val="00AE770D"/>
    <w:rsid w:val="00B26A6E"/>
    <w:rsid w:val="00B54F86"/>
    <w:rsid w:val="00B60344"/>
    <w:rsid w:val="00BE2190"/>
    <w:rsid w:val="00D1214E"/>
    <w:rsid w:val="00E66E58"/>
    <w:rsid w:val="00E93635"/>
    <w:rsid w:val="00EA65CF"/>
    <w:rsid w:val="00EA788B"/>
    <w:rsid w:val="00EB3133"/>
    <w:rsid w:val="00F145D2"/>
    <w:rsid w:val="00F35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41F20"/>
  <w15:chartTrackingRefBased/>
  <w15:docId w15:val="{B71BB6A3-50CE-4868-9031-A4F7E3DC1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14E"/>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1149</TotalTime>
  <Pages>3</Pages>
  <Words>1712</Words>
  <Characters>9761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Samuel R</dc:creator>
  <cp:keywords/>
  <dc:description/>
  <cp:lastModifiedBy>Anderson, Samuel R</cp:lastModifiedBy>
  <cp:revision>11</cp:revision>
  <dcterms:created xsi:type="dcterms:W3CDTF">2021-08-30T18:00:00Z</dcterms:created>
  <dcterms:modified xsi:type="dcterms:W3CDTF">2022-09-28T14:22:00Z</dcterms:modified>
</cp:coreProperties>
</file>